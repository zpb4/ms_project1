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2E73" w14:textId="6EF39FF3" w:rsidR="00D66B51" w:rsidRDefault="00D66B51" w:rsidP="00D66B51">
      <w:pPr>
        <w:rPr>
          <w:rFonts w:cstheme="minorHAnsi"/>
        </w:rPr>
      </w:pPr>
      <w:r w:rsidRPr="00D66B51">
        <w:rPr>
          <w:rFonts w:cstheme="minorHAnsi"/>
        </w:rPr>
        <w:t xml:space="preserve">Title: </w:t>
      </w:r>
      <w:del w:id="0" w:author="Zachary Brodeur" w:date="2019-07-24T11:07:00Z">
        <w:r w:rsidRPr="00D66B51" w:rsidDel="00E948D5">
          <w:rPr>
            <w:rFonts w:cstheme="minorHAnsi"/>
          </w:rPr>
          <w:delText xml:space="preserve">Utility of medium range atmospheric river forecasting </w:delText>
        </w:r>
        <w:commentRangeStart w:id="1"/>
        <w:r w:rsidRPr="00D66B51" w:rsidDel="00E948D5">
          <w:rPr>
            <w:rFonts w:cstheme="minorHAnsi"/>
          </w:rPr>
          <w:delText>for water management in</w:delText>
        </w:r>
      </w:del>
      <w:ins w:id="2" w:author="Zachary Brodeur" w:date="2019-07-24T11:07:00Z">
        <w:r w:rsidR="00E948D5">
          <w:rPr>
            <w:rFonts w:cstheme="minorHAnsi"/>
          </w:rPr>
          <w:t xml:space="preserve">A </w:t>
        </w:r>
      </w:ins>
      <w:commentRangeStart w:id="3"/>
      <w:ins w:id="4" w:author="Scott Steinschneider" w:date="2019-07-24T14:55:00Z">
        <w:r w:rsidR="00FF063B">
          <w:rPr>
            <w:rFonts w:cstheme="minorHAnsi"/>
          </w:rPr>
          <w:t xml:space="preserve">river </w:t>
        </w:r>
      </w:ins>
      <w:ins w:id="5" w:author="Zachary Brodeur" w:date="2019-07-24T11:07:00Z">
        <w:del w:id="6" w:author="Scott Steinschneider" w:date="2019-07-24T14:55:00Z">
          <w:r w:rsidR="00E948D5" w:rsidDel="00FF063B">
            <w:rPr>
              <w:rFonts w:cstheme="minorHAnsi"/>
            </w:rPr>
            <w:delText>watershed</w:delText>
          </w:r>
        </w:del>
      </w:ins>
      <w:ins w:id="7" w:author="Scott Steinschneider" w:date="2019-07-24T14:55:00Z">
        <w:r w:rsidR="00FF063B">
          <w:rPr>
            <w:rFonts w:cstheme="minorHAnsi"/>
          </w:rPr>
          <w:t>basin</w:t>
        </w:r>
      </w:ins>
      <w:commentRangeEnd w:id="3"/>
      <w:ins w:id="8" w:author="Scott Steinschneider" w:date="2019-07-24T14:56:00Z">
        <w:r w:rsidR="00FF063B">
          <w:rPr>
            <w:rStyle w:val="CommentReference"/>
          </w:rPr>
          <w:commentReference w:id="3"/>
        </w:r>
      </w:ins>
      <w:ins w:id="9" w:author="Zachary Brodeur" w:date="2019-07-24T11:07:00Z">
        <w:r w:rsidR="00E948D5">
          <w:rPr>
            <w:rFonts w:cstheme="minorHAnsi"/>
          </w:rPr>
          <w:t xml:space="preserve">-centric </w:t>
        </w:r>
      </w:ins>
      <w:ins w:id="10" w:author="Zachary Brodeur" w:date="2019-07-24T11:08:00Z">
        <w:r w:rsidR="00E948D5">
          <w:rPr>
            <w:rFonts w:cstheme="minorHAnsi"/>
          </w:rPr>
          <w:t xml:space="preserve">examination of </w:t>
        </w:r>
      </w:ins>
      <w:ins w:id="11" w:author="Zachary Brodeur" w:date="2019-07-24T11:09:00Z">
        <w:r w:rsidR="00E948D5">
          <w:rPr>
            <w:rFonts w:cstheme="minorHAnsi"/>
          </w:rPr>
          <w:t xml:space="preserve">bias in </w:t>
        </w:r>
      </w:ins>
      <w:ins w:id="12" w:author="Zachary Brodeur" w:date="2019-07-24T11:12:00Z">
        <w:r w:rsidR="00E948D5">
          <w:rPr>
            <w:rFonts w:cstheme="minorHAnsi"/>
          </w:rPr>
          <w:t>medium-range</w:t>
        </w:r>
      </w:ins>
      <w:ins w:id="13" w:author="Scott Steinschneider" w:date="2019-07-24T15:36:00Z">
        <w:r w:rsidR="00982E50">
          <w:rPr>
            <w:rFonts w:cstheme="minorHAnsi"/>
          </w:rPr>
          <w:t xml:space="preserve"> forecasts of heavy and</w:t>
        </w:r>
      </w:ins>
      <w:ins w:id="14" w:author="Zachary Brodeur" w:date="2019-07-24T11:12:00Z">
        <w:r w:rsidR="00E948D5">
          <w:rPr>
            <w:rFonts w:cstheme="minorHAnsi"/>
          </w:rPr>
          <w:t xml:space="preserve"> </w:t>
        </w:r>
      </w:ins>
      <w:ins w:id="15" w:author="Zachary Brodeur" w:date="2019-07-24T11:09:00Z">
        <w:r w:rsidR="00E948D5">
          <w:rPr>
            <w:rFonts w:cstheme="minorHAnsi"/>
          </w:rPr>
          <w:t xml:space="preserve">extreme precipitation </w:t>
        </w:r>
        <w:del w:id="16" w:author="Scott Steinschneider" w:date="2019-07-24T15:36:00Z">
          <w:r w:rsidR="00E948D5" w:rsidDel="00982E50">
            <w:rPr>
              <w:rFonts w:cstheme="minorHAnsi"/>
            </w:rPr>
            <w:delText xml:space="preserve">forecasts </w:delText>
          </w:r>
        </w:del>
        <w:r w:rsidR="00E948D5">
          <w:rPr>
            <w:rFonts w:cstheme="minorHAnsi"/>
          </w:rPr>
          <w:t>in</w:t>
        </w:r>
      </w:ins>
      <w:r w:rsidRPr="00D66B51">
        <w:rPr>
          <w:rFonts w:cstheme="minorHAnsi"/>
        </w:rPr>
        <w:t xml:space="preserve"> </w:t>
      </w:r>
      <w:commentRangeStart w:id="17"/>
      <w:del w:id="18" w:author="Scott Steinschneider" w:date="2019-07-24T15:13:00Z">
        <w:r w:rsidRPr="00D66B51" w:rsidDel="001F1CAE">
          <w:rPr>
            <w:rFonts w:cstheme="minorHAnsi"/>
          </w:rPr>
          <w:delText xml:space="preserve">northern </w:delText>
        </w:r>
      </w:del>
      <w:ins w:id="19" w:author="Scott Steinschneider" w:date="2019-07-24T15:13:00Z">
        <w:r w:rsidR="001F1CAE">
          <w:rPr>
            <w:rFonts w:cstheme="minorHAnsi"/>
          </w:rPr>
          <w:t>N</w:t>
        </w:r>
        <w:r w:rsidR="001F1CAE" w:rsidRPr="00D66B51">
          <w:rPr>
            <w:rFonts w:cstheme="minorHAnsi"/>
          </w:rPr>
          <w:t xml:space="preserve">orthern </w:t>
        </w:r>
      </w:ins>
      <w:r w:rsidRPr="00D66B51">
        <w:rPr>
          <w:rFonts w:cstheme="minorHAnsi"/>
        </w:rPr>
        <w:t>California</w:t>
      </w:r>
      <w:commentRangeEnd w:id="1"/>
      <w:r w:rsidR="006E50C9">
        <w:rPr>
          <w:rStyle w:val="CommentReference"/>
        </w:rPr>
        <w:commentReference w:id="1"/>
      </w:r>
      <w:commentRangeEnd w:id="17"/>
      <w:r w:rsidR="001F1CAE">
        <w:rPr>
          <w:rStyle w:val="CommentReference"/>
        </w:rPr>
        <w:commentReference w:id="17"/>
      </w:r>
    </w:p>
    <w:p w14:paraId="2217B24B" w14:textId="0974E70E" w:rsidR="00D66B51" w:rsidRDefault="00D66B51" w:rsidP="00D66B51">
      <w:pPr>
        <w:rPr>
          <w:ins w:id="20" w:author="Zachary Brodeur" w:date="2019-07-24T10:19:00Z"/>
          <w:rFonts w:cstheme="minorHAnsi"/>
        </w:rPr>
      </w:pPr>
      <w:r>
        <w:rPr>
          <w:rFonts w:cstheme="minorHAnsi"/>
        </w:rPr>
        <w:t xml:space="preserve">Abstract: </w:t>
      </w:r>
      <w:ins w:id="21" w:author="Scott Steinschneider [2]" w:date="2019-07-23T20:53:00Z">
        <w:r w:rsidR="00DB06CF">
          <w:rPr>
            <w:rFonts w:cstheme="minorHAnsi"/>
          </w:rPr>
          <w:t>Forecasts of h</w:t>
        </w:r>
      </w:ins>
      <w:ins w:id="22" w:author="Scott Steinschneider [2]" w:date="2019-07-23T16:55:00Z">
        <w:r w:rsidR="00EC0471">
          <w:rPr>
            <w:rFonts w:cstheme="minorHAnsi"/>
          </w:rPr>
          <w:t>eav</w:t>
        </w:r>
      </w:ins>
      <w:ins w:id="23" w:author="Scott Steinschneider [2]" w:date="2019-07-23T16:56:00Z">
        <w:r w:rsidR="00EC0471">
          <w:rPr>
            <w:rFonts w:cstheme="minorHAnsi"/>
          </w:rPr>
          <w:t xml:space="preserve">y and </w:t>
        </w:r>
      </w:ins>
      <w:del w:id="24" w:author="Scott Steinschneider [2]" w:date="2019-07-23T16:56:00Z">
        <w:r w:rsidR="00943757" w:rsidDel="00EC0471">
          <w:rPr>
            <w:rFonts w:cstheme="minorHAnsi"/>
          </w:rPr>
          <w:delText xml:space="preserve">Extreme </w:delText>
        </w:r>
      </w:del>
      <w:ins w:id="25" w:author="Scott Steinschneider [2]" w:date="2019-07-23T16:56:00Z">
        <w:r w:rsidR="00EC0471">
          <w:rPr>
            <w:rFonts w:cstheme="minorHAnsi"/>
          </w:rPr>
          <w:t xml:space="preserve">extreme </w:t>
        </w:r>
      </w:ins>
      <w:r w:rsidR="00943757">
        <w:rPr>
          <w:rFonts w:cstheme="minorHAnsi"/>
        </w:rPr>
        <w:t>p</w:t>
      </w:r>
      <w:r>
        <w:rPr>
          <w:rFonts w:cstheme="minorHAnsi"/>
        </w:rPr>
        <w:t xml:space="preserve">recipitation delivered by </w:t>
      </w:r>
      <w:ins w:id="26" w:author="Scott Steinschneider" w:date="2019-07-24T15:01:00Z">
        <w:r w:rsidR="00877311">
          <w:rPr>
            <w:rFonts w:cstheme="minorHAnsi"/>
          </w:rPr>
          <w:t>a</w:t>
        </w:r>
      </w:ins>
      <w:del w:id="27" w:author="Scott Steinschneider" w:date="2019-07-24T15:01:00Z">
        <w:r w:rsidDel="00877311">
          <w:rPr>
            <w:rFonts w:cstheme="minorHAnsi"/>
          </w:rPr>
          <w:delText>A</w:delText>
        </w:r>
      </w:del>
      <w:r>
        <w:rPr>
          <w:rFonts w:cstheme="minorHAnsi"/>
        </w:rPr>
        <w:t xml:space="preserve">tmospheric </w:t>
      </w:r>
      <w:ins w:id="28" w:author="Scott Steinschneider" w:date="2019-07-24T15:01:00Z">
        <w:r w:rsidR="00877311">
          <w:rPr>
            <w:rFonts w:cstheme="minorHAnsi"/>
          </w:rPr>
          <w:t>r</w:t>
        </w:r>
      </w:ins>
      <w:del w:id="29" w:author="Scott Steinschneider" w:date="2019-07-24T15:01:00Z">
        <w:r w:rsidDel="00877311">
          <w:rPr>
            <w:rFonts w:cstheme="minorHAnsi"/>
          </w:rPr>
          <w:delText>R</w:delText>
        </w:r>
      </w:del>
      <w:r>
        <w:rPr>
          <w:rFonts w:cstheme="minorHAnsi"/>
        </w:rPr>
        <w:t xml:space="preserve">iver (AR) events </w:t>
      </w:r>
      <w:ins w:id="30" w:author="Scott Steinschneider [2]" w:date="2019-07-23T20:54:00Z">
        <w:r w:rsidR="004D155E">
          <w:rPr>
            <w:rFonts w:cstheme="minorHAnsi"/>
          </w:rPr>
          <w:t>are becoming</w:t>
        </w:r>
      </w:ins>
      <w:del w:id="31" w:author="Scott Steinschneider [2]" w:date="2019-07-23T20:54:00Z">
        <w:r w:rsidDel="004D155E">
          <w:rPr>
            <w:rFonts w:cstheme="minorHAnsi"/>
          </w:rPr>
          <w:delText>is</w:delText>
        </w:r>
      </w:del>
      <w:r>
        <w:rPr>
          <w:rFonts w:cstheme="minorHAnsi"/>
        </w:rPr>
        <w:t xml:space="preserve"> </w:t>
      </w:r>
      <w:ins w:id="32" w:author="Scott Steinschneider [2]" w:date="2019-07-23T20:54:00Z">
        <w:r w:rsidR="004D155E">
          <w:rPr>
            <w:rFonts w:cstheme="minorHAnsi"/>
          </w:rPr>
          <w:t xml:space="preserve">increasingly important </w:t>
        </w:r>
      </w:ins>
      <w:del w:id="33" w:author="Scott Steinschneider [2]" w:date="2019-07-23T20:54:00Z">
        <w:r w:rsidDel="004D155E">
          <w:rPr>
            <w:rFonts w:cstheme="minorHAnsi"/>
          </w:rPr>
          <w:delText>critical to</w:delText>
        </w:r>
      </w:del>
      <w:ins w:id="34" w:author="Scott Steinschneider [2]" w:date="2019-07-23T20:54:00Z">
        <w:r w:rsidR="004D155E">
          <w:rPr>
            <w:rFonts w:cstheme="minorHAnsi"/>
          </w:rPr>
          <w:t xml:space="preserve">for both flood </w:t>
        </w:r>
      </w:ins>
      <w:ins w:id="35" w:author="Scott Steinschneider" w:date="2019-07-24T14:54:00Z">
        <w:r w:rsidR="00FF063B">
          <w:rPr>
            <w:rFonts w:cstheme="minorHAnsi"/>
          </w:rPr>
          <w:t xml:space="preserve">control </w:t>
        </w:r>
      </w:ins>
      <w:ins w:id="36" w:author="Scott Steinschneider [2]" w:date="2019-07-23T20:54:00Z">
        <w:r w:rsidR="004D155E">
          <w:rPr>
            <w:rFonts w:cstheme="minorHAnsi"/>
          </w:rPr>
          <w:t>and water supply</w:t>
        </w:r>
      </w:ins>
      <w:r>
        <w:rPr>
          <w:rFonts w:cstheme="minorHAnsi"/>
        </w:rPr>
        <w:t xml:space="preserve"> </w:t>
      </w:r>
      <w:del w:id="37" w:author="Scott Steinschneider [2]" w:date="2019-07-23T20:54:00Z">
        <w:r w:rsidDel="004D155E">
          <w:rPr>
            <w:rFonts w:cstheme="minorHAnsi"/>
          </w:rPr>
          <w:delText xml:space="preserve">water resources </w:delText>
        </w:r>
      </w:del>
      <w:r>
        <w:rPr>
          <w:rFonts w:cstheme="minorHAnsi"/>
        </w:rPr>
        <w:t>management in</w:t>
      </w:r>
      <w:ins w:id="38" w:author="Scott Steinschneider [2]" w:date="2019-07-23T20:54:00Z">
        <w:r w:rsidR="004D155E">
          <w:rPr>
            <w:rFonts w:cstheme="minorHAnsi"/>
          </w:rPr>
          <w:t xml:space="preserve"> reservoirs across California. </w:t>
        </w:r>
      </w:ins>
      <w:del w:id="39" w:author="Scott Steinschneider [2]" w:date="2019-07-23T20:55:00Z">
        <w:r w:rsidDel="004D155E">
          <w:rPr>
            <w:rFonts w:cstheme="minorHAnsi"/>
          </w:rPr>
          <w:delText xml:space="preserve"> </w:delText>
        </w:r>
        <w:commentRangeStart w:id="40"/>
        <w:r w:rsidDel="004D155E">
          <w:rPr>
            <w:rFonts w:cstheme="minorHAnsi"/>
          </w:rPr>
          <w:delText>n</w:delText>
        </w:r>
        <w:commentRangeEnd w:id="40"/>
        <w:r w:rsidR="00EC0471" w:rsidDel="004D155E">
          <w:rPr>
            <w:rStyle w:val="CommentReference"/>
          </w:rPr>
          <w:commentReference w:id="40"/>
        </w:r>
        <w:r w:rsidDel="004D155E">
          <w:rPr>
            <w:rFonts w:cstheme="minorHAnsi"/>
          </w:rPr>
          <w:delText>orthern California.</w:delText>
        </w:r>
        <w:r w:rsidR="00943757" w:rsidDel="004D155E">
          <w:rPr>
            <w:rFonts w:cstheme="minorHAnsi"/>
          </w:rPr>
          <w:delText xml:space="preserve"> </w:delText>
        </w:r>
        <w:r w:rsidDel="004D155E">
          <w:rPr>
            <w:rFonts w:cstheme="minorHAnsi"/>
          </w:rPr>
          <w:delText xml:space="preserve"> </w:delText>
        </w:r>
        <w:r w:rsidR="00BD7ECD" w:rsidDel="004D155E">
          <w:rPr>
            <w:rFonts w:cstheme="minorHAnsi"/>
          </w:rPr>
          <w:delText>Ongoing research on Forecast Informed Reservoir Operations (FIRO) in the region has been primarily reliant</w:delText>
        </w:r>
      </w:del>
      <w:ins w:id="41" w:author="Scott Steinschneider [2]" w:date="2019-07-23T20:55:00Z">
        <w:r w:rsidR="004D155E">
          <w:rPr>
            <w:rFonts w:cstheme="minorHAnsi"/>
          </w:rPr>
          <w:t xml:space="preserve">This study examines the hypothesis that </w:t>
        </w:r>
      </w:ins>
      <w:ins w:id="42" w:author="Scott Steinschneider [2]" w:date="2019-07-23T21:13:00Z">
        <w:r w:rsidR="000932BF">
          <w:rPr>
            <w:rFonts w:cstheme="minorHAnsi"/>
          </w:rPr>
          <w:t xml:space="preserve">medium-range </w:t>
        </w:r>
      </w:ins>
      <w:ins w:id="43" w:author="Scott Steinschneider [2]" w:date="2019-07-23T20:55:00Z">
        <w:r w:rsidR="004D155E">
          <w:rPr>
            <w:rFonts w:cstheme="minorHAnsi"/>
          </w:rPr>
          <w:t>forecast</w:t>
        </w:r>
      </w:ins>
      <w:ins w:id="44" w:author="Scott Steinschneider [2]" w:date="2019-07-23T21:02:00Z">
        <w:r w:rsidR="004D155E">
          <w:rPr>
            <w:rFonts w:cstheme="minorHAnsi"/>
          </w:rPr>
          <w:t>s</w:t>
        </w:r>
      </w:ins>
      <w:ins w:id="45" w:author="Scott Steinschneider [2]" w:date="2019-07-23T20:55:00Z">
        <w:r w:rsidR="004D155E">
          <w:rPr>
            <w:rFonts w:cstheme="minorHAnsi"/>
          </w:rPr>
          <w:t xml:space="preserve"> </w:t>
        </w:r>
      </w:ins>
      <w:ins w:id="46" w:author="Scott Steinschneider [2]" w:date="2019-07-23T21:09:00Z">
        <w:r w:rsidR="004D155E">
          <w:rPr>
            <w:rFonts w:cstheme="minorHAnsi"/>
          </w:rPr>
          <w:t xml:space="preserve">of heavy and extreme precipitation at the basin scale </w:t>
        </w:r>
      </w:ins>
      <w:ins w:id="47" w:author="Scott Steinschneider [2]" w:date="2019-07-23T21:10:00Z">
        <w:r w:rsidR="00831A77">
          <w:rPr>
            <w:rFonts w:cstheme="minorHAnsi"/>
          </w:rPr>
          <w:t>exhibit recurrent</w:t>
        </w:r>
      </w:ins>
      <w:ins w:id="48" w:author="Zachary Brodeur" w:date="2019-07-25T09:21:00Z">
        <w:r w:rsidR="00576FCD">
          <w:rPr>
            <w:rFonts w:cstheme="minorHAnsi"/>
          </w:rPr>
          <w:t xml:space="preserve"> </w:t>
        </w:r>
      </w:ins>
      <w:ins w:id="49" w:author="Scott Steinschneider [2]" w:date="2019-07-23T21:10:00Z">
        <w:del w:id="50" w:author="Zachary Brodeur" w:date="2019-07-25T09:21:00Z">
          <w:r w:rsidR="00831A77" w:rsidDel="00576FCD">
            <w:rPr>
              <w:rFonts w:cstheme="minorHAnsi"/>
            </w:rPr>
            <w:delText xml:space="preserve">, </w:delText>
          </w:r>
        </w:del>
        <w:r w:rsidR="00831A77">
          <w:rPr>
            <w:rFonts w:cstheme="minorHAnsi"/>
          </w:rPr>
          <w:t xml:space="preserve">spatial biases that are driven by </w:t>
        </w:r>
      </w:ins>
      <w:del w:id="51" w:author="Scott Steinschneider [2]" w:date="2019-07-23T21:10:00Z">
        <w:r w:rsidR="00BD7ECD" w:rsidDel="00831A77">
          <w:rPr>
            <w:rFonts w:cstheme="minorHAnsi"/>
          </w:rPr>
          <w:delText xml:space="preserve"> </w:delText>
        </w:r>
      </w:del>
      <w:moveFromRangeStart w:id="52" w:author="Scott Steinschneider [2]" w:date="2019-07-23T20:55:00Z" w:name="move14807760"/>
      <w:moveFrom w:id="53" w:author="Scott Steinschneider [2]" w:date="2019-07-23T20:55:00Z">
        <w:del w:id="54" w:author="Scott Steinschneider [2]" w:date="2019-07-23T21:10:00Z">
          <w:r w:rsidR="00BD7ECD" w:rsidDel="00831A77">
            <w:rPr>
              <w:rFonts w:cstheme="minorHAnsi"/>
            </w:rPr>
            <w:delText xml:space="preserve">on local forecasts of precipitation to substantiate control rule decisions. </w:delText>
          </w:r>
        </w:del>
      </w:moveFrom>
      <w:moveFromRangeEnd w:id="52"/>
      <w:del w:id="55" w:author="Scott Steinschneider [2]" w:date="2019-07-23T21:10:00Z">
        <w:r w:rsidDel="00831A77">
          <w:rPr>
            <w:rFonts w:cstheme="minorHAnsi"/>
          </w:rPr>
          <w:delText xml:space="preserve">In this study, we examine the utility of </w:delText>
        </w:r>
        <w:r w:rsidR="000C5082" w:rsidDel="00831A77">
          <w:rPr>
            <w:rFonts w:cstheme="minorHAnsi"/>
          </w:rPr>
          <w:delText xml:space="preserve">forecasts </w:delText>
        </w:r>
        <w:r w:rsidR="00BD7ECD" w:rsidDel="00831A77">
          <w:rPr>
            <w:rFonts w:cstheme="minorHAnsi"/>
          </w:rPr>
          <w:delText xml:space="preserve">of </w:delText>
        </w:r>
      </w:del>
      <w:r w:rsidR="00BD7ECD">
        <w:rPr>
          <w:rFonts w:cstheme="minorHAnsi"/>
        </w:rPr>
        <w:t>mesoscale</w:t>
      </w:r>
      <w:ins w:id="56" w:author="Scott Steinschneider [2]" w:date="2019-07-23T21:11:00Z">
        <w:r w:rsidR="00831A77">
          <w:rPr>
            <w:rFonts w:cstheme="minorHAnsi"/>
          </w:rPr>
          <w:t xml:space="preserve"> and synoptic scale</w:t>
        </w:r>
      </w:ins>
      <w:r w:rsidR="000C5082">
        <w:rPr>
          <w:rFonts w:cstheme="minorHAnsi"/>
        </w:rPr>
        <w:t xml:space="preserve"> </w:t>
      </w:r>
      <w:del w:id="57" w:author="Scott Steinschneider" w:date="2019-07-24T15:37:00Z">
        <w:r w:rsidR="000C5082" w:rsidDel="006D56B7">
          <w:rPr>
            <w:rFonts w:cstheme="minorHAnsi"/>
          </w:rPr>
          <w:delText xml:space="preserve">climate </w:delText>
        </w:r>
      </w:del>
      <w:r w:rsidR="000C5082">
        <w:rPr>
          <w:rFonts w:cstheme="minorHAnsi"/>
        </w:rPr>
        <w:t xml:space="preserve">features </w:t>
      </w:r>
      <w:del w:id="58" w:author="Scott Steinschneider [2]" w:date="2019-07-23T21:12:00Z">
        <w:r w:rsidR="000C5082" w:rsidDel="00831A77">
          <w:rPr>
            <w:rFonts w:cstheme="minorHAnsi"/>
          </w:rPr>
          <w:delText xml:space="preserve">associated </w:delText>
        </w:r>
      </w:del>
      <w:ins w:id="59" w:author="Scott Steinschneider [2]" w:date="2019-07-23T21:12:00Z">
        <w:r w:rsidR="00831A77">
          <w:rPr>
            <w:rFonts w:cstheme="minorHAnsi"/>
          </w:rPr>
          <w:t xml:space="preserve">of </w:t>
        </w:r>
      </w:ins>
      <w:del w:id="60" w:author="Scott Steinschneider [2]" w:date="2019-07-23T21:12:00Z">
        <w:r w:rsidR="000C5082" w:rsidDel="00831A77">
          <w:rPr>
            <w:rFonts w:cstheme="minorHAnsi"/>
          </w:rPr>
          <w:delText xml:space="preserve">with </w:delText>
        </w:r>
      </w:del>
      <w:ins w:id="61" w:author="Scott Steinschneider [2]" w:date="2019-07-23T21:12:00Z">
        <w:r w:rsidR="00831A77">
          <w:rPr>
            <w:rFonts w:cstheme="minorHAnsi"/>
          </w:rPr>
          <w:t xml:space="preserve">associated </w:t>
        </w:r>
      </w:ins>
      <w:r w:rsidR="000C5082">
        <w:rPr>
          <w:rFonts w:cstheme="minorHAnsi"/>
        </w:rPr>
        <w:t>AR</w:t>
      </w:r>
      <w:ins w:id="62" w:author="Scott Steinschneider [2]" w:date="2019-07-23T21:12:00Z">
        <w:r w:rsidR="00831A77">
          <w:rPr>
            <w:rFonts w:cstheme="minorHAnsi"/>
          </w:rPr>
          <w:t xml:space="preserve"> events.</w:t>
        </w:r>
      </w:ins>
      <w:del w:id="63" w:author="Scott Steinschneider [2]" w:date="2019-07-23T21:12:00Z">
        <w:r w:rsidR="000C5082" w:rsidDel="00831A77">
          <w:rPr>
            <w:rFonts w:cstheme="minorHAnsi"/>
          </w:rPr>
          <w:delText>s</w:delText>
        </w:r>
      </w:del>
      <w:r w:rsidR="000C5082">
        <w:rPr>
          <w:rFonts w:cstheme="minorHAnsi"/>
        </w:rPr>
        <w:t xml:space="preserve"> </w:t>
      </w:r>
      <w:ins w:id="64" w:author="Scott Steinschneider [2]" w:date="2019-07-23T21:12:00Z">
        <w:r w:rsidR="000932BF">
          <w:rPr>
            <w:rFonts w:cstheme="minorHAnsi"/>
          </w:rPr>
          <w:t xml:space="preserve">This hypothesis is tested in </w:t>
        </w:r>
      </w:ins>
      <w:del w:id="65" w:author="Scott Steinschneider [2]" w:date="2019-07-23T21:12:00Z">
        <w:r w:rsidR="000C5082" w:rsidDel="000932BF">
          <w:rPr>
            <w:rFonts w:cstheme="minorHAnsi"/>
          </w:rPr>
          <w:delText xml:space="preserve">versus forecasts of precipitation alone for the purpose of informing reservoir operations in </w:delText>
        </w:r>
      </w:del>
      <w:r w:rsidR="00B43DB7">
        <w:rPr>
          <w:rFonts w:cstheme="minorHAnsi"/>
        </w:rPr>
        <w:t xml:space="preserve">the Sacramento River </w:t>
      </w:r>
      <w:del w:id="66" w:author="Scott Steinschneider" w:date="2019-07-24T14:57:00Z">
        <w:r w:rsidR="00B43DB7" w:rsidDel="00877311">
          <w:rPr>
            <w:rFonts w:cstheme="minorHAnsi"/>
          </w:rPr>
          <w:delText>watershed</w:delText>
        </w:r>
      </w:del>
      <w:ins w:id="67" w:author="Scott Steinschneider" w:date="2019-07-24T14:57:00Z">
        <w:r w:rsidR="00877311">
          <w:rPr>
            <w:rFonts w:cstheme="minorHAnsi"/>
          </w:rPr>
          <w:t>basin</w:t>
        </w:r>
      </w:ins>
      <w:ins w:id="68" w:author="Scott Steinschneider [2]" w:date="2019-07-23T21:12:00Z">
        <w:r w:rsidR="000932BF">
          <w:rPr>
            <w:rFonts w:cstheme="minorHAnsi"/>
          </w:rPr>
          <w:t>, where</w:t>
        </w:r>
      </w:ins>
      <w:del w:id="69" w:author="Scott Steinschneider [2]" w:date="2019-07-23T21:12:00Z">
        <w:r w:rsidR="00B43DB7" w:rsidDel="000932BF">
          <w:rPr>
            <w:rFonts w:cstheme="minorHAnsi"/>
          </w:rPr>
          <w:delText>.</w:delText>
        </w:r>
      </w:del>
      <w:r w:rsidR="000C5082">
        <w:rPr>
          <w:rFonts w:cstheme="minorHAnsi"/>
        </w:rPr>
        <w:t xml:space="preserve"> </w:t>
      </w:r>
      <w:del w:id="70" w:author="Scott Steinschneider [2]" w:date="2019-07-23T21:12:00Z">
        <w:r w:rsidR="000C5082" w:rsidDel="000932BF">
          <w:rPr>
            <w:rFonts w:cstheme="minorHAnsi"/>
          </w:rPr>
          <w:delText>We</w:delText>
        </w:r>
        <w:r w:rsidDel="000932BF">
          <w:rPr>
            <w:rFonts w:cstheme="minorHAnsi"/>
          </w:rPr>
          <w:delText xml:space="preserve"> </w:delText>
        </w:r>
      </w:del>
      <w:ins w:id="71" w:author="Scott Steinschneider [2]" w:date="2019-07-23T21:12:00Z">
        <w:r w:rsidR="000932BF">
          <w:rPr>
            <w:rFonts w:cstheme="minorHAnsi"/>
          </w:rPr>
          <w:t xml:space="preserve">we </w:t>
        </w:r>
      </w:ins>
      <w:r w:rsidR="000C5082">
        <w:rPr>
          <w:rFonts w:cstheme="minorHAnsi"/>
        </w:rPr>
        <w:t>construct a database of</w:t>
      </w:r>
      <w:r>
        <w:rPr>
          <w:rFonts w:cstheme="minorHAnsi"/>
        </w:rPr>
        <w:t xml:space="preserve"> </w:t>
      </w:r>
      <w:ins w:id="72" w:author="Scott Steinschneider [2]" w:date="2019-07-23T21:13:00Z">
        <w:r w:rsidR="00F37525">
          <w:rPr>
            <w:rFonts w:cstheme="minorHAnsi"/>
          </w:rPr>
          <w:t xml:space="preserve">heavy and </w:t>
        </w:r>
      </w:ins>
      <w:r>
        <w:rPr>
          <w:rFonts w:cstheme="minorHAnsi"/>
        </w:rPr>
        <w:t>extreme precipitation events</w:t>
      </w:r>
      <w:r w:rsidR="00BD7ECD">
        <w:rPr>
          <w:rFonts w:cstheme="minorHAnsi"/>
        </w:rPr>
        <w:t xml:space="preserve"> in the </w:t>
      </w:r>
      <w:ins w:id="73" w:author="Scott Steinschneider" w:date="2019-07-24T14:57:00Z">
        <w:r w:rsidR="00877311">
          <w:rPr>
            <w:rFonts w:cstheme="minorHAnsi"/>
          </w:rPr>
          <w:t xml:space="preserve">basin </w:t>
        </w:r>
      </w:ins>
      <w:del w:id="74" w:author="Scott Steinschneider" w:date="2019-07-24T14:57:00Z">
        <w:r w:rsidR="00BD7ECD" w:rsidDel="00877311">
          <w:rPr>
            <w:rFonts w:cstheme="minorHAnsi"/>
          </w:rPr>
          <w:delText>watershed</w:delText>
        </w:r>
        <w:r w:rsidDel="00877311">
          <w:rPr>
            <w:rFonts w:cstheme="minorHAnsi"/>
          </w:rPr>
          <w:delText xml:space="preserve"> </w:delText>
        </w:r>
      </w:del>
      <w:r>
        <w:rPr>
          <w:rFonts w:cstheme="minorHAnsi"/>
        </w:rPr>
        <w:t xml:space="preserve">across a 36 year period from 1984 to 2019 coincident with </w:t>
      </w:r>
      <w:del w:id="75" w:author="Scott Steinschneider [2]" w:date="2019-07-23T21:23:00Z">
        <w:r w:rsidDel="007F20A5">
          <w:rPr>
            <w:rFonts w:cstheme="minorHAnsi"/>
          </w:rPr>
          <w:delText xml:space="preserve">high resolution reforecast </w:delText>
        </w:r>
      </w:del>
      <w:r>
        <w:rPr>
          <w:rFonts w:cstheme="minorHAnsi"/>
        </w:rPr>
        <w:t>data</w:t>
      </w:r>
      <w:ins w:id="76" w:author="Scott Steinschneider [2]" w:date="2019-07-23T21:22:00Z">
        <w:r w:rsidR="007F20A5">
          <w:rPr>
            <w:rFonts w:cstheme="minorHAnsi"/>
          </w:rPr>
          <w:t xml:space="preserve"> from </w:t>
        </w:r>
        <w:del w:id="77" w:author="Zachary Brodeur" w:date="2019-07-24T11:18:00Z">
          <w:r w:rsidR="007F20A5" w:rsidDel="00063FFD">
            <w:rPr>
              <w:rFonts w:cstheme="minorHAnsi"/>
            </w:rPr>
            <w:delText xml:space="preserve">an </w:delText>
          </w:r>
        </w:del>
      </w:ins>
      <w:ins w:id="78" w:author="Scott Steinschneider [2]" w:date="2019-07-23T21:23:00Z">
        <w:del w:id="79" w:author="Zachary Brodeur" w:date="2019-07-24T11:18:00Z">
          <w:r w:rsidR="007F20A5" w:rsidDel="00063FFD">
            <w:rPr>
              <w:rFonts w:cstheme="minorHAnsi"/>
            </w:rPr>
            <w:delText xml:space="preserve">ensemble mean of </w:delText>
          </w:r>
        </w:del>
      </w:ins>
      <w:ins w:id="80" w:author="Zachary Brodeur" w:date="2019-07-24T11:18:00Z">
        <w:del w:id="81" w:author="Scott Steinschneider" w:date="2019-07-24T14:58:00Z">
          <w:r w:rsidR="00063FFD" w:rsidDel="00877311">
            <w:rPr>
              <w:rFonts w:cstheme="minorHAnsi"/>
            </w:rPr>
            <w:delText xml:space="preserve">the </w:delText>
          </w:r>
        </w:del>
      </w:ins>
      <w:ins w:id="82" w:author="Scott Steinschneider [2]" w:date="2019-07-23T21:23:00Z">
        <w:r w:rsidR="007F20A5">
          <w:rPr>
            <w:rFonts w:cstheme="minorHAnsi"/>
          </w:rPr>
          <w:t>NCEP</w:t>
        </w:r>
      </w:ins>
      <w:ins w:id="83" w:author="Scott Steinschneider [2]" w:date="2019-07-23T21:24:00Z">
        <w:r w:rsidR="007F20A5">
          <w:rPr>
            <w:rFonts w:cstheme="minorHAnsi"/>
          </w:rPr>
          <w:t xml:space="preserve"> </w:t>
        </w:r>
        <w:del w:id="84" w:author="Scott Steinschneider" w:date="2019-07-24T14:58:00Z">
          <w:r w:rsidR="007F20A5" w:rsidDel="00877311">
            <w:rPr>
              <w:rFonts w:cstheme="minorHAnsi"/>
            </w:rPr>
            <w:delText>model</w:delText>
          </w:r>
          <w:r w:rsidR="001751CF" w:rsidDel="00877311">
            <w:rPr>
              <w:rFonts w:cstheme="minorHAnsi"/>
            </w:rPr>
            <w:delText xml:space="preserve"> </w:delText>
          </w:r>
        </w:del>
        <w:proofErr w:type="spellStart"/>
        <w:r w:rsidR="001751CF">
          <w:rPr>
            <w:rFonts w:cstheme="minorHAnsi"/>
          </w:rPr>
          <w:t>subseasonal</w:t>
        </w:r>
        <w:proofErr w:type="spellEnd"/>
        <w:r w:rsidR="001751CF">
          <w:rPr>
            <w:rFonts w:cstheme="minorHAnsi"/>
          </w:rPr>
          <w:t>-to-seasonal</w:t>
        </w:r>
      </w:ins>
      <w:ins w:id="85" w:author="Scott Steinschneider [2]" w:date="2019-07-23T21:23:00Z">
        <w:r w:rsidR="007F20A5">
          <w:rPr>
            <w:rFonts w:cstheme="minorHAnsi"/>
          </w:rPr>
          <w:t xml:space="preserve"> reforecasts</w:t>
        </w:r>
      </w:ins>
      <w:ins w:id="86" w:author="Scott Steinschneider [2]" w:date="2019-07-23T21:13:00Z">
        <w:r w:rsidR="00076193">
          <w:rPr>
            <w:rFonts w:cstheme="minorHAnsi"/>
          </w:rPr>
          <w:t xml:space="preserve">. </w:t>
        </w:r>
      </w:ins>
      <w:ins w:id="87" w:author="Scott Steinschneider [2]" w:date="2019-07-23T21:15:00Z">
        <w:r w:rsidR="003A6E4C">
          <w:rPr>
            <w:rFonts w:cstheme="minorHAnsi"/>
          </w:rPr>
          <w:t>For each event w</w:t>
        </w:r>
      </w:ins>
      <w:ins w:id="88" w:author="Scott Steinschneider [2]" w:date="2019-07-23T21:13:00Z">
        <w:r w:rsidR="00076193">
          <w:rPr>
            <w:rFonts w:cstheme="minorHAnsi"/>
          </w:rPr>
          <w:t>e</w:t>
        </w:r>
      </w:ins>
      <w:r>
        <w:rPr>
          <w:rFonts w:cstheme="minorHAnsi"/>
        </w:rPr>
        <w:t xml:space="preserve"> </w:t>
      </w:r>
      <w:del w:id="89" w:author="Scott Steinschneider [2]" w:date="2019-07-23T21:13:00Z">
        <w:r w:rsidDel="00076193">
          <w:rPr>
            <w:rFonts w:cstheme="minorHAnsi"/>
          </w:rPr>
          <w:delText xml:space="preserve">availability </w:delText>
        </w:r>
        <w:r w:rsidR="000C5082" w:rsidDel="00076193">
          <w:rPr>
            <w:rFonts w:cstheme="minorHAnsi"/>
          </w:rPr>
          <w:delText xml:space="preserve">and </w:delText>
        </w:r>
      </w:del>
      <w:r w:rsidR="00851098">
        <w:rPr>
          <w:rFonts w:cstheme="minorHAnsi"/>
        </w:rPr>
        <w:t>cluster</w:t>
      </w:r>
      <w:del w:id="90" w:author="Scott Steinschneider [2]" w:date="2019-07-23T21:15:00Z">
        <w:r w:rsidR="00851098" w:rsidDel="003A6E4C">
          <w:rPr>
            <w:rFonts w:cstheme="minorHAnsi"/>
          </w:rPr>
          <w:delText xml:space="preserve"> the</w:delText>
        </w:r>
        <w:r w:rsidR="000C5082" w:rsidDel="003A6E4C">
          <w:rPr>
            <w:rFonts w:cstheme="minorHAnsi"/>
          </w:rPr>
          <w:delText xml:space="preserve"> </w:delText>
        </w:r>
        <w:r w:rsidR="00BD7ECD" w:rsidDel="003A6E4C">
          <w:rPr>
            <w:rFonts w:cstheme="minorHAnsi"/>
          </w:rPr>
          <w:delText>gridded</w:delText>
        </w:r>
      </w:del>
      <w:r w:rsidR="00BD7ECD">
        <w:rPr>
          <w:rFonts w:cstheme="minorHAnsi"/>
        </w:rPr>
        <w:t xml:space="preserve"> precipitation forecast error</w:t>
      </w:r>
      <w:r w:rsidR="000C5082">
        <w:rPr>
          <w:rFonts w:cstheme="minorHAnsi"/>
        </w:rPr>
        <w:t xml:space="preserve"> </w:t>
      </w:r>
      <w:ins w:id="91" w:author="Scott Steinschneider [2]" w:date="2019-07-23T21:14:00Z">
        <w:r w:rsidR="003E08A3">
          <w:rPr>
            <w:rFonts w:cstheme="minorHAnsi"/>
          </w:rPr>
          <w:t xml:space="preserve">across </w:t>
        </w:r>
      </w:ins>
      <w:ins w:id="92" w:author="Zachary Brodeur" w:date="2019-07-25T09:22:00Z">
        <w:r w:rsidR="00AF7414">
          <w:rPr>
            <w:rFonts w:cstheme="minorHAnsi"/>
          </w:rPr>
          <w:t>W</w:t>
        </w:r>
      </w:ins>
      <w:bookmarkStart w:id="93" w:name="_GoBack"/>
      <w:bookmarkEnd w:id="93"/>
      <w:ins w:id="94" w:author="Scott Steinschneider [2]" w:date="2019-07-23T21:14:00Z">
        <w:del w:id="95" w:author="Zachary Brodeur" w:date="2019-07-25T09:22:00Z">
          <w:r w:rsidR="003E08A3" w:rsidDel="00576FCD">
            <w:rPr>
              <w:rFonts w:cstheme="minorHAnsi"/>
            </w:rPr>
            <w:delText>W</w:delText>
          </w:r>
        </w:del>
        <w:r w:rsidR="003E08A3">
          <w:rPr>
            <w:rFonts w:cstheme="minorHAnsi"/>
          </w:rPr>
          <w:t xml:space="preserve">estern North America </w:t>
        </w:r>
      </w:ins>
      <w:del w:id="96" w:author="Scott Steinschneider [2]" w:date="2019-07-23T21:14:00Z">
        <w:r w:rsidR="000C5082" w:rsidDel="00076193">
          <w:rPr>
            <w:rFonts w:cstheme="minorHAnsi"/>
          </w:rPr>
          <w:delText>out to a</w:delText>
        </w:r>
      </w:del>
      <w:ins w:id="97" w:author="Scott Steinschneider [2]" w:date="2019-07-23T21:14:00Z">
        <w:r w:rsidR="00076193">
          <w:rPr>
            <w:rFonts w:cstheme="minorHAnsi"/>
          </w:rPr>
          <w:t>for lead times ranging from 1 to</w:t>
        </w:r>
      </w:ins>
      <w:r w:rsidR="000C5082">
        <w:rPr>
          <w:rFonts w:cstheme="minorHAnsi"/>
        </w:rPr>
        <w:t xml:space="preserve"> 16 day</w:t>
      </w:r>
      <w:ins w:id="98" w:author="Scott Steinschneider [2]" w:date="2019-07-23T21:14:00Z">
        <w:r w:rsidR="00076193">
          <w:rPr>
            <w:rFonts w:cstheme="minorHAnsi"/>
          </w:rPr>
          <w:t>s</w:t>
        </w:r>
      </w:ins>
      <w:ins w:id="99" w:author="Scott Steinschneider [2]" w:date="2019-07-23T21:17:00Z">
        <w:r w:rsidR="003A6E4C">
          <w:rPr>
            <w:rFonts w:cstheme="minorHAnsi"/>
          </w:rPr>
          <w:t>. The resulting clusters are used to characterize common</w:t>
        </w:r>
      </w:ins>
      <w:ins w:id="100" w:author="Scott Steinschneider [2]" w:date="2019-07-23T21:18:00Z">
        <w:r w:rsidR="003A6E4C">
          <w:rPr>
            <w:rFonts w:cstheme="minorHAnsi"/>
          </w:rPr>
          <w:t>, large-scale</w:t>
        </w:r>
      </w:ins>
      <w:ins w:id="101" w:author="Scott Steinschneider [2]" w:date="2019-07-23T21:17:00Z">
        <w:r w:rsidR="003A6E4C">
          <w:rPr>
            <w:rFonts w:cstheme="minorHAnsi"/>
          </w:rPr>
          <w:t xml:space="preserve"> </w:t>
        </w:r>
      </w:ins>
      <w:ins w:id="102" w:author="Scott Steinschneider [2]" w:date="2019-07-23T21:18:00Z">
        <w:r w:rsidR="003A6E4C">
          <w:rPr>
            <w:rFonts w:cstheme="minorHAnsi"/>
          </w:rPr>
          <w:t xml:space="preserve">spatial </w:t>
        </w:r>
      </w:ins>
      <w:ins w:id="103" w:author="Scott Steinschneider [2]" w:date="2019-07-23T21:17:00Z">
        <w:r w:rsidR="003A6E4C">
          <w:rPr>
            <w:rFonts w:cstheme="minorHAnsi"/>
          </w:rPr>
          <w:t xml:space="preserve">patterns </w:t>
        </w:r>
      </w:ins>
      <w:ins w:id="104" w:author="Scott Steinschneider [2]" w:date="2019-07-23T21:18:00Z">
        <w:r w:rsidR="003A6E4C">
          <w:rPr>
            <w:rFonts w:cstheme="minorHAnsi"/>
          </w:rPr>
          <w:t xml:space="preserve">of </w:t>
        </w:r>
      </w:ins>
      <w:ins w:id="105" w:author="Scott Steinschneider [2]" w:date="2019-07-23T21:16:00Z">
        <w:r w:rsidR="003A6E4C">
          <w:rPr>
            <w:rFonts w:cstheme="minorHAnsi"/>
          </w:rPr>
          <w:t xml:space="preserve">precipitation forecast error </w:t>
        </w:r>
      </w:ins>
      <w:ins w:id="106" w:author="Scott Steinschneider [2]" w:date="2019-07-23T21:20:00Z">
        <w:r w:rsidR="0000510F">
          <w:rPr>
            <w:rFonts w:cstheme="minorHAnsi"/>
          </w:rPr>
          <w:t>during the largest</w:t>
        </w:r>
      </w:ins>
      <w:ins w:id="107" w:author="Scott Steinschneider [2]" w:date="2019-07-23T21:18:00Z">
        <w:r w:rsidR="003A6E4C">
          <w:rPr>
            <w:rFonts w:cstheme="minorHAnsi"/>
          </w:rPr>
          <w:t xml:space="preserve"> </w:t>
        </w:r>
      </w:ins>
      <w:ins w:id="108" w:author="Scott Steinschneider [2]" w:date="2019-07-23T21:20:00Z">
        <w:r w:rsidR="0000510F">
          <w:rPr>
            <w:rFonts w:cstheme="minorHAnsi"/>
          </w:rPr>
          <w:t xml:space="preserve">observed </w:t>
        </w:r>
      </w:ins>
      <w:ins w:id="109" w:author="Scott Steinschneider [2]" w:date="2019-07-23T21:19:00Z">
        <w:r w:rsidR="00254949">
          <w:rPr>
            <w:rFonts w:cstheme="minorHAnsi"/>
          </w:rPr>
          <w:t>precipitation</w:t>
        </w:r>
      </w:ins>
      <w:ins w:id="110" w:author="Scott Steinschneider [2]" w:date="2019-07-23T21:20:00Z">
        <w:r w:rsidR="0000510F">
          <w:rPr>
            <w:rFonts w:cstheme="minorHAnsi"/>
          </w:rPr>
          <w:t xml:space="preserve"> events</w:t>
        </w:r>
      </w:ins>
      <w:ins w:id="111" w:author="Scott Steinschneider [2]" w:date="2019-07-23T21:19:00Z">
        <w:r w:rsidR="00254949">
          <w:rPr>
            <w:rFonts w:cstheme="minorHAnsi"/>
          </w:rPr>
          <w:t xml:space="preserve"> in the Sacramento basin</w:t>
        </w:r>
      </w:ins>
      <w:del w:id="112" w:author="Scott Steinschneider [2]" w:date="2019-07-23T21:14:00Z">
        <w:r w:rsidR="000C5082" w:rsidDel="00076193">
          <w:rPr>
            <w:rFonts w:cstheme="minorHAnsi"/>
          </w:rPr>
          <w:delText xml:space="preserve"> lead time</w:delText>
        </w:r>
      </w:del>
      <w:r w:rsidR="000C5082">
        <w:rPr>
          <w:rFonts w:cstheme="minorHAnsi"/>
        </w:rPr>
        <w:t xml:space="preserve">. </w:t>
      </w:r>
      <w:del w:id="113" w:author="Scott Steinschneider [2]" w:date="2019-07-23T21:20:00Z">
        <w:r w:rsidR="000C5082" w:rsidDel="0000510F">
          <w:rPr>
            <w:rFonts w:cstheme="minorHAnsi"/>
          </w:rPr>
          <w:delText xml:space="preserve">Error clusters are </w:delText>
        </w:r>
        <w:r w:rsidR="002E18CE" w:rsidDel="0000510F">
          <w:rPr>
            <w:rFonts w:cstheme="minorHAnsi"/>
          </w:rPr>
          <w:delText>translated into</w:delText>
        </w:r>
        <w:r w:rsidR="000C5082" w:rsidDel="0000510F">
          <w:rPr>
            <w:rFonts w:cstheme="minorHAnsi"/>
          </w:rPr>
          <w:delText xml:space="preserve"> composited fields of </w:delText>
        </w:r>
      </w:del>
      <w:r w:rsidR="000C5082">
        <w:rPr>
          <w:rFonts w:cstheme="minorHAnsi"/>
        </w:rPr>
        <w:t xml:space="preserve">Integrated </w:t>
      </w:r>
      <w:ins w:id="114" w:author="Scott Steinschneider [2]" w:date="2019-07-23T21:34:00Z">
        <w:r w:rsidR="00845EC9">
          <w:rPr>
            <w:rFonts w:cstheme="minorHAnsi"/>
          </w:rPr>
          <w:t>v</w:t>
        </w:r>
      </w:ins>
      <w:del w:id="115" w:author="Scott Steinschneider [2]" w:date="2019-07-23T21:34:00Z">
        <w:r w:rsidR="000C5082" w:rsidDel="00845EC9">
          <w:rPr>
            <w:rFonts w:cstheme="minorHAnsi"/>
          </w:rPr>
          <w:delText>V</w:delText>
        </w:r>
      </w:del>
      <w:r w:rsidR="000C5082">
        <w:rPr>
          <w:rFonts w:cstheme="minorHAnsi"/>
        </w:rPr>
        <w:t xml:space="preserve">apor </w:t>
      </w:r>
      <w:ins w:id="116" w:author="Scott Steinschneider [2]" w:date="2019-07-23T21:34:00Z">
        <w:r w:rsidR="00845EC9">
          <w:rPr>
            <w:rFonts w:cstheme="minorHAnsi"/>
          </w:rPr>
          <w:t>t</w:t>
        </w:r>
      </w:ins>
      <w:del w:id="117" w:author="Scott Steinschneider [2]" w:date="2019-07-23T21:34:00Z">
        <w:r w:rsidR="000C5082" w:rsidDel="00845EC9">
          <w:rPr>
            <w:rFonts w:cstheme="minorHAnsi"/>
          </w:rPr>
          <w:delText>T</w:delText>
        </w:r>
      </w:del>
      <w:r w:rsidR="000C5082">
        <w:rPr>
          <w:rFonts w:cstheme="minorHAnsi"/>
        </w:rPr>
        <w:t>ransport (IVT)</w:t>
      </w:r>
      <w:del w:id="118" w:author="Scott Steinschneider [2]" w:date="2019-07-23T21:29:00Z">
        <w:r w:rsidR="000C5082" w:rsidDel="0079784F">
          <w:rPr>
            <w:rFonts w:cstheme="minorHAnsi"/>
          </w:rPr>
          <w:delText xml:space="preserve"> </w:delText>
        </w:r>
      </w:del>
      <w:ins w:id="119" w:author="Scott Steinschneider [2]" w:date="2019-07-23T21:29:00Z">
        <w:r w:rsidR="0079784F">
          <w:rPr>
            <w:rFonts w:cstheme="minorHAnsi"/>
          </w:rPr>
          <w:t xml:space="preserve">, </w:t>
        </w:r>
      </w:ins>
      <w:del w:id="120" w:author="Scott Steinschneider [2]" w:date="2019-07-23T21:29:00Z">
        <w:r w:rsidR="000C5082" w:rsidDel="0079784F">
          <w:rPr>
            <w:rFonts w:cstheme="minorHAnsi"/>
          </w:rPr>
          <w:delText xml:space="preserve">and </w:delText>
        </w:r>
      </w:del>
      <w:r w:rsidR="000C5082">
        <w:rPr>
          <w:rFonts w:cstheme="minorHAnsi"/>
        </w:rPr>
        <w:t xml:space="preserve">500 </w:t>
      </w:r>
      <w:proofErr w:type="spellStart"/>
      <w:r w:rsidR="000C5082">
        <w:rPr>
          <w:rFonts w:cstheme="minorHAnsi"/>
        </w:rPr>
        <w:t>hPa</w:t>
      </w:r>
      <w:proofErr w:type="spellEnd"/>
      <w:r w:rsidR="000C5082">
        <w:rPr>
          <w:rFonts w:cstheme="minorHAnsi"/>
        </w:rPr>
        <w:t xml:space="preserve"> </w:t>
      </w:r>
      <w:del w:id="121" w:author="Scott Steinschneider [2]" w:date="2019-07-23T21:34:00Z">
        <w:r w:rsidR="000C5082" w:rsidDel="00845EC9">
          <w:rPr>
            <w:rFonts w:cstheme="minorHAnsi"/>
          </w:rPr>
          <w:delText xml:space="preserve">Geopotential </w:delText>
        </w:r>
      </w:del>
      <w:ins w:id="122" w:author="Scott Steinschneider [2]" w:date="2019-07-23T21:34:00Z">
        <w:r w:rsidR="00845EC9">
          <w:rPr>
            <w:rFonts w:cstheme="minorHAnsi"/>
          </w:rPr>
          <w:t>geopotential h</w:t>
        </w:r>
      </w:ins>
      <w:del w:id="123" w:author="Scott Steinschneider [2]" w:date="2019-07-23T21:34:00Z">
        <w:r w:rsidR="000C5082" w:rsidDel="00845EC9">
          <w:rPr>
            <w:rFonts w:cstheme="minorHAnsi"/>
          </w:rPr>
          <w:delText>H</w:delText>
        </w:r>
      </w:del>
      <w:r w:rsidR="000C5082">
        <w:rPr>
          <w:rFonts w:cstheme="minorHAnsi"/>
        </w:rPr>
        <w:t>eight</w:t>
      </w:r>
      <w:del w:id="124" w:author="Scott Steinschneider [2]" w:date="2019-07-23T21:34:00Z">
        <w:r w:rsidR="000C5082" w:rsidDel="00845EC9">
          <w:rPr>
            <w:rFonts w:cstheme="minorHAnsi"/>
          </w:rPr>
          <w:delText xml:space="preserve"> (GPH)</w:delText>
        </w:r>
      </w:del>
      <w:r w:rsidR="000C5082">
        <w:rPr>
          <w:rFonts w:cstheme="minorHAnsi"/>
        </w:rPr>
        <w:t xml:space="preserve"> anomalies</w:t>
      </w:r>
      <w:ins w:id="125" w:author="Scott Steinschneider [2]" w:date="2019-07-23T21:29:00Z">
        <w:r w:rsidR="0079784F">
          <w:rPr>
            <w:rFonts w:cstheme="minorHAnsi"/>
          </w:rPr>
          <w:t>, and landfall characteristics of ARs</w:t>
        </w:r>
      </w:ins>
      <w:r w:rsidR="000C5082">
        <w:rPr>
          <w:rFonts w:cstheme="minorHAnsi"/>
        </w:rPr>
        <w:t xml:space="preserve"> </w:t>
      </w:r>
      <w:ins w:id="126" w:author="Scott Steinschneider [2]" w:date="2019-07-23T21:21:00Z">
        <w:r w:rsidR="0000510F">
          <w:rPr>
            <w:rFonts w:cstheme="minorHAnsi"/>
          </w:rPr>
          <w:t xml:space="preserve">are composited across days categorized into each error cluster and lead time </w:t>
        </w:r>
      </w:ins>
      <w:r w:rsidR="000C5082">
        <w:rPr>
          <w:rFonts w:cstheme="minorHAnsi"/>
        </w:rPr>
        <w:t xml:space="preserve">to </w:t>
      </w:r>
      <w:del w:id="127" w:author="Scott Steinschneider [2]" w:date="2019-07-23T21:30:00Z">
        <w:r w:rsidR="000C5082" w:rsidDel="0079784F">
          <w:rPr>
            <w:rFonts w:cstheme="minorHAnsi"/>
          </w:rPr>
          <w:delText xml:space="preserve">assess </w:delText>
        </w:r>
        <w:r w:rsidR="002E18CE" w:rsidDel="0079784F">
          <w:rPr>
            <w:rFonts w:cstheme="minorHAnsi"/>
          </w:rPr>
          <w:delText>biases</w:delText>
        </w:r>
        <w:r w:rsidR="000C5082" w:rsidDel="0079784F">
          <w:rPr>
            <w:rFonts w:cstheme="minorHAnsi"/>
          </w:rPr>
          <w:delText xml:space="preserve"> </w:delText>
        </w:r>
        <w:r w:rsidR="00B43DB7" w:rsidDel="0079784F">
          <w:rPr>
            <w:rFonts w:cstheme="minorHAnsi"/>
          </w:rPr>
          <w:delText>in</w:delText>
        </w:r>
        <w:r w:rsidR="000C5082" w:rsidDel="0079784F">
          <w:rPr>
            <w:rFonts w:cstheme="minorHAnsi"/>
          </w:rPr>
          <w:delText xml:space="preserve"> </w:delText>
        </w:r>
        <w:r w:rsidR="002E18CE" w:rsidDel="0079784F">
          <w:rPr>
            <w:rFonts w:cstheme="minorHAnsi"/>
          </w:rPr>
          <w:delText xml:space="preserve">mesoscale forecasts of </w:delText>
        </w:r>
        <w:r w:rsidR="00BC3856" w:rsidDel="0079784F">
          <w:rPr>
            <w:rFonts w:cstheme="minorHAnsi"/>
          </w:rPr>
          <w:delText>these</w:delText>
        </w:r>
        <w:r w:rsidR="000C5082" w:rsidDel="0079784F">
          <w:rPr>
            <w:rFonts w:cstheme="minorHAnsi"/>
          </w:rPr>
          <w:delText xml:space="preserve"> cl</w:delText>
        </w:r>
        <w:r w:rsidR="00BC3856" w:rsidDel="0079784F">
          <w:rPr>
            <w:rFonts w:cstheme="minorHAnsi"/>
          </w:rPr>
          <w:delText xml:space="preserve">imatological features. Further, </w:delText>
        </w:r>
        <w:r w:rsidR="002E18CE" w:rsidDel="0079784F">
          <w:rPr>
            <w:rFonts w:cstheme="minorHAnsi"/>
          </w:rPr>
          <w:delText xml:space="preserve">we analyze </w:delText>
        </w:r>
        <w:r w:rsidR="00BC3856" w:rsidDel="0079784F">
          <w:rPr>
            <w:rFonts w:cstheme="minorHAnsi"/>
          </w:rPr>
          <w:delText>synoptic scale</w:delText>
        </w:r>
        <w:r w:rsidR="002E18CE" w:rsidDel="0079784F">
          <w:rPr>
            <w:rFonts w:cstheme="minorHAnsi"/>
          </w:rPr>
          <w:delText xml:space="preserve"> errors in the</w:delText>
        </w:r>
        <w:r w:rsidR="00BC3856" w:rsidDel="0079784F">
          <w:rPr>
            <w:rFonts w:cstheme="minorHAnsi"/>
          </w:rPr>
          <w:delText xml:space="preserve"> landfall characteristics of </w:delText>
        </w:r>
      </w:del>
      <w:del w:id="128" w:author="Scott Steinschneider [2]" w:date="2019-07-23T21:21:00Z">
        <w:r w:rsidR="00BD7ECD" w:rsidDel="009400FF">
          <w:rPr>
            <w:rFonts w:cstheme="minorHAnsi"/>
          </w:rPr>
          <w:delText>these fields</w:delText>
        </w:r>
      </w:del>
      <w:del w:id="129" w:author="Scott Steinschneider [2]" w:date="2019-07-23T21:30:00Z">
        <w:r w:rsidR="00BD7ECD" w:rsidDel="0079784F">
          <w:rPr>
            <w:rFonts w:cstheme="minorHAnsi"/>
          </w:rPr>
          <w:delText xml:space="preserve"> to </w:delText>
        </w:r>
      </w:del>
      <w:r w:rsidR="00BD7ECD">
        <w:rPr>
          <w:rFonts w:cstheme="minorHAnsi"/>
        </w:rPr>
        <w:t xml:space="preserve">further </w:t>
      </w:r>
      <w:del w:id="130" w:author="Scott Steinschneider [2]" w:date="2019-07-23T21:25:00Z">
        <w:r w:rsidR="00BD7ECD" w:rsidDel="00374F6B">
          <w:rPr>
            <w:rFonts w:cstheme="minorHAnsi"/>
          </w:rPr>
          <w:delText xml:space="preserve">elucidate </w:delText>
        </w:r>
      </w:del>
      <w:ins w:id="131" w:author="Scott Steinschneider [2]" w:date="2019-07-23T21:25:00Z">
        <w:r w:rsidR="00374F6B">
          <w:rPr>
            <w:rFonts w:cstheme="minorHAnsi"/>
          </w:rPr>
          <w:t xml:space="preserve">diagnose the causes of </w:t>
        </w:r>
      </w:ins>
      <w:ins w:id="132" w:author="Scott Steinschneider [2]" w:date="2019-07-23T21:30:00Z">
        <w:r w:rsidR="00E16F79">
          <w:rPr>
            <w:rFonts w:cstheme="minorHAnsi"/>
          </w:rPr>
          <w:t xml:space="preserve">precipitation </w:t>
        </w:r>
      </w:ins>
      <w:r w:rsidR="00BD7ECD">
        <w:rPr>
          <w:rFonts w:cstheme="minorHAnsi"/>
        </w:rPr>
        <w:t>forecast biases</w:t>
      </w:r>
      <w:del w:id="133" w:author="Scott Steinschneider [2]" w:date="2019-07-23T21:25:00Z">
        <w:r w:rsidR="00BD7ECD" w:rsidDel="00374F6B">
          <w:rPr>
            <w:rFonts w:cstheme="minorHAnsi"/>
          </w:rPr>
          <w:delText xml:space="preserve"> likely to </w:delText>
        </w:r>
      </w:del>
      <w:del w:id="134" w:author="Scott Steinschneider [2]" w:date="2019-07-23T21:21:00Z">
        <w:r w:rsidR="00BD7ECD" w:rsidDel="009400FF">
          <w:rPr>
            <w:rFonts w:cstheme="minorHAnsi"/>
          </w:rPr>
          <w:delText xml:space="preserve">significantly </w:delText>
        </w:r>
      </w:del>
      <w:del w:id="135" w:author="Scott Steinschneider [2]" w:date="2019-07-23T21:25:00Z">
        <w:r w:rsidR="00BD7ECD" w:rsidDel="00374F6B">
          <w:rPr>
            <w:rFonts w:cstheme="minorHAnsi"/>
          </w:rPr>
          <w:delText>affect forecast skill</w:delText>
        </w:r>
      </w:del>
      <w:r w:rsidR="00BD7ECD">
        <w:rPr>
          <w:rFonts w:cstheme="minorHAnsi"/>
        </w:rPr>
        <w:t xml:space="preserve">. </w:t>
      </w:r>
      <w:r w:rsidR="00851098">
        <w:rPr>
          <w:rFonts w:cstheme="minorHAnsi"/>
        </w:rPr>
        <w:t xml:space="preserve">Finally, we investigate the temporal evolution of error clusters to determine whether specific spatial structures </w:t>
      </w:r>
      <w:ins w:id="136" w:author="Scott Steinschneider [2]" w:date="2019-07-23T21:34:00Z">
        <w:r w:rsidR="00A679C2">
          <w:rPr>
            <w:rFonts w:cstheme="minorHAnsi"/>
          </w:rPr>
          <w:t xml:space="preserve">of error </w:t>
        </w:r>
      </w:ins>
      <w:r w:rsidR="00851098">
        <w:rPr>
          <w:rFonts w:cstheme="minorHAnsi"/>
        </w:rPr>
        <w:t xml:space="preserve">are persistent across forecast lead times. </w:t>
      </w:r>
      <w:r w:rsidR="00BD7ECD">
        <w:rPr>
          <w:rFonts w:cstheme="minorHAnsi"/>
        </w:rPr>
        <w:t xml:space="preserve">Our results show that consistent spatial patterns of precipitation forecast error </w:t>
      </w:r>
      <w:r w:rsidR="00B43DB7">
        <w:rPr>
          <w:rFonts w:cstheme="minorHAnsi"/>
        </w:rPr>
        <w:t>emerge in the historical record that</w:t>
      </w:r>
      <w:r w:rsidR="00BD7ECD">
        <w:rPr>
          <w:rFonts w:cstheme="minorHAnsi"/>
        </w:rPr>
        <w:t xml:space="preserve"> highlight prominent biases in the underlying </w:t>
      </w:r>
      <w:r w:rsidR="00851098">
        <w:rPr>
          <w:rFonts w:cstheme="minorHAnsi"/>
        </w:rPr>
        <w:t>model</w:t>
      </w:r>
      <w:ins w:id="137" w:author="Scott Steinschneider [2]" w:date="2019-07-23T21:25:00Z">
        <w:r w:rsidR="00374F6B">
          <w:rPr>
            <w:rFonts w:cstheme="minorHAnsi"/>
          </w:rPr>
          <w:t xml:space="preserve"> reforecasts</w:t>
        </w:r>
      </w:ins>
      <w:del w:id="138" w:author="Scott Steinschneider [2]" w:date="2019-07-23T21:25:00Z">
        <w:r w:rsidR="00851098" w:rsidDel="00374F6B">
          <w:rPr>
            <w:rFonts w:cstheme="minorHAnsi"/>
          </w:rPr>
          <w:delText>s</w:delText>
        </w:r>
      </w:del>
      <w:r w:rsidR="00851098">
        <w:rPr>
          <w:rFonts w:cstheme="minorHAnsi"/>
        </w:rPr>
        <w:t>. Moreover, we find</w:t>
      </w:r>
      <w:ins w:id="139" w:author="Scott Steinschneider [2]" w:date="2019-07-23T21:30:00Z">
        <w:r w:rsidR="004C760F">
          <w:rPr>
            <w:rFonts w:cstheme="minorHAnsi"/>
          </w:rPr>
          <w:t xml:space="preserve"> instances where basin-scale</w:t>
        </w:r>
      </w:ins>
      <w:ins w:id="140" w:author="Scott Steinschneider [2]" w:date="2019-07-23T21:36:00Z">
        <w:r w:rsidR="006848AA">
          <w:rPr>
            <w:rFonts w:cstheme="minorHAnsi"/>
          </w:rPr>
          <w:t>, medium-range</w:t>
        </w:r>
      </w:ins>
      <w:ins w:id="141" w:author="Scott Steinschneider [2]" w:date="2019-07-23T21:30:00Z">
        <w:r w:rsidR="004C760F">
          <w:rPr>
            <w:rFonts w:cstheme="minorHAnsi"/>
          </w:rPr>
          <w:t xml:space="preserve"> forecasts of precipitation </w:t>
        </w:r>
      </w:ins>
      <w:ins w:id="142" w:author="Scott Steinschneider [2]" w:date="2019-07-23T21:31:00Z">
        <w:r w:rsidR="004C760F">
          <w:rPr>
            <w:rFonts w:cstheme="minorHAnsi"/>
          </w:rPr>
          <w:t xml:space="preserve">miss an event entirely, whereas </w:t>
        </w:r>
      </w:ins>
      <w:del w:id="143" w:author="Scott Steinschneider [2]" w:date="2019-07-23T21:30:00Z">
        <w:r w:rsidR="00851098" w:rsidDel="004C760F">
          <w:rPr>
            <w:rFonts w:cstheme="minorHAnsi"/>
          </w:rPr>
          <w:delText xml:space="preserve"> that </w:delText>
        </w:r>
      </w:del>
      <w:r w:rsidR="00851098">
        <w:rPr>
          <w:rFonts w:cstheme="minorHAnsi"/>
        </w:rPr>
        <w:t xml:space="preserve">forecasts of </w:t>
      </w:r>
      <w:ins w:id="144" w:author="Scott Steinschneider" w:date="2019-07-24T15:39:00Z">
        <w:r w:rsidR="006D56B7">
          <w:rPr>
            <w:rFonts w:cstheme="minorHAnsi"/>
          </w:rPr>
          <w:t xml:space="preserve">ARs and their </w:t>
        </w:r>
      </w:ins>
      <w:ins w:id="145" w:author="Scott Steinschneider" w:date="2019-07-24T14:59:00Z">
        <w:r w:rsidR="00877311">
          <w:rPr>
            <w:rFonts w:cstheme="minorHAnsi"/>
          </w:rPr>
          <w:t xml:space="preserve">synoptic-scale </w:t>
        </w:r>
      </w:ins>
      <w:del w:id="146" w:author="Scott Steinschneider" w:date="2019-07-24T15:39:00Z">
        <w:r w:rsidR="00851098" w:rsidDel="006D56B7">
          <w:rPr>
            <w:rFonts w:cstheme="minorHAnsi"/>
          </w:rPr>
          <w:delText>climat</w:delText>
        </w:r>
      </w:del>
      <w:del w:id="147" w:author="Scott Steinschneider" w:date="2019-07-24T14:59:00Z">
        <w:r w:rsidR="00851098" w:rsidDel="00877311">
          <w:rPr>
            <w:rFonts w:cstheme="minorHAnsi"/>
          </w:rPr>
          <w:delText>ological</w:delText>
        </w:r>
      </w:del>
      <w:del w:id="148" w:author="Scott Steinschneider" w:date="2019-07-24T15:39:00Z">
        <w:r w:rsidR="00851098" w:rsidDel="006D56B7">
          <w:rPr>
            <w:rFonts w:cstheme="minorHAnsi"/>
          </w:rPr>
          <w:delText xml:space="preserve"> variables</w:delText>
        </w:r>
      </w:del>
      <w:ins w:id="149" w:author="Scott Steinschneider" w:date="2019-07-24T15:39:00Z">
        <w:r w:rsidR="006D56B7">
          <w:rPr>
            <w:rFonts w:cstheme="minorHAnsi"/>
          </w:rPr>
          <w:t xml:space="preserve">properties </w:t>
        </w:r>
      </w:ins>
      <w:del w:id="150" w:author="Scott Steinschneider" w:date="2019-07-24T15:39:00Z">
        <w:r w:rsidR="00851098" w:rsidDel="006D56B7">
          <w:rPr>
            <w:rFonts w:cstheme="minorHAnsi"/>
          </w:rPr>
          <w:delText xml:space="preserve"> </w:delText>
        </w:r>
      </w:del>
      <w:del w:id="151" w:author="Scott Steinschneider [2]" w:date="2019-07-23T21:31:00Z">
        <w:r w:rsidR="00851098" w:rsidDel="004C760F">
          <w:rPr>
            <w:rFonts w:cstheme="minorHAnsi"/>
          </w:rPr>
          <w:delText>exhibit varying degrees of skill across differing error patterns and lead times</w:delText>
        </w:r>
      </w:del>
      <w:ins w:id="152" w:author="Scott Steinschneider [2]" w:date="2019-07-23T21:31:00Z">
        <w:r w:rsidR="004C760F">
          <w:rPr>
            <w:rFonts w:cstheme="minorHAnsi"/>
          </w:rPr>
          <w:t xml:space="preserve">provide </w:t>
        </w:r>
      </w:ins>
      <w:ins w:id="153" w:author="Scott Steinschneider [2]" w:date="2019-07-23T21:32:00Z">
        <w:r w:rsidR="004C760F">
          <w:rPr>
            <w:rFonts w:cstheme="minorHAnsi"/>
          </w:rPr>
          <w:t>some indication of the event</w:t>
        </w:r>
      </w:ins>
      <w:ins w:id="154" w:author="Scott Steinschneider [2]" w:date="2019-07-23T21:36:00Z">
        <w:r w:rsidR="006848AA">
          <w:rPr>
            <w:rFonts w:cstheme="minorHAnsi"/>
          </w:rPr>
          <w:t>’</w:t>
        </w:r>
      </w:ins>
      <w:ins w:id="155" w:author="Scott Steinschneider [2]" w:date="2019-07-23T21:32:00Z">
        <w:r w:rsidR="004C760F">
          <w:rPr>
            <w:rFonts w:cstheme="minorHAnsi"/>
          </w:rPr>
          <w:t>s occurrence</w:t>
        </w:r>
      </w:ins>
      <w:r w:rsidR="00851098">
        <w:rPr>
          <w:rFonts w:cstheme="minorHAnsi"/>
        </w:rPr>
        <w:t xml:space="preserve">. These results </w:t>
      </w:r>
      <w:del w:id="156" w:author="Scott Steinschneider [2]" w:date="2019-07-23T21:35:00Z">
        <w:r w:rsidR="00851098" w:rsidDel="00DE5784">
          <w:rPr>
            <w:rFonts w:cstheme="minorHAnsi"/>
          </w:rPr>
          <w:delText xml:space="preserve">provide </w:delText>
        </w:r>
      </w:del>
      <w:ins w:id="157" w:author="Scott Steinschneider [2]" w:date="2019-07-23T21:35:00Z">
        <w:r w:rsidR="00DE5784">
          <w:rPr>
            <w:rFonts w:cstheme="minorHAnsi"/>
          </w:rPr>
          <w:t xml:space="preserve">suggest </w:t>
        </w:r>
      </w:ins>
      <w:del w:id="158" w:author="Scott Steinschneider [2]" w:date="2019-07-23T21:35:00Z">
        <w:r w:rsidR="00851098" w:rsidDel="00DE5784">
          <w:rPr>
            <w:rFonts w:cstheme="minorHAnsi"/>
          </w:rPr>
          <w:delText xml:space="preserve">a </w:delText>
        </w:r>
      </w:del>
      <w:ins w:id="159" w:author="Scott Steinschneider [2]" w:date="2019-07-23T21:35:00Z">
        <w:r w:rsidR="00DE5784">
          <w:rPr>
            <w:rFonts w:cstheme="minorHAnsi"/>
          </w:rPr>
          <w:t xml:space="preserve">the </w:t>
        </w:r>
      </w:ins>
      <w:del w:id="160" w:author="Scott Steinschneider [2]" w:date="2019-07-23T21:26:00Z">
        <w:r w:rsidR="00B43DB7" w:rsidDel="00250EBC">
          <w:rPr>
            <w:rFonts w:cstheme="minorHAnsi"/>
          </w:rPr>
          <w:delText>clearer picture of the potential</w:delText>
        </w:r>
      </w:del>
      <w:ins w:id="161" w:author="Scott Steinschneider [2]" w:date="2019-07-23T21:35:00Z">
        <w:r w:rsidR="00DE5784">
          <w:rPr>
            <w:rFonts w:cstheme="minorHAnsi"/>
          </w:rPr>
          <w:t>potential</w:t>
        </w:r>
      </w:ins>
      <w:r w:rsidR="00B43DB7">
        <w:rPr>
          <w:rFonts w:cstheme="minorHAnsi"/>
        </w:rPr>
        <w:t xml:space="preserve"> for using </w:t>
      </w:r>
      <w:del w:id="162" w:author="Scott Steinschneider [2]" w:date="2019-07-23T21:35:00Z">
        <w:r w:rsidR="00B43DB7" w:rsidDel="006848AA">
          <w:rPr>
            <w:rFonts w:cstheme="minorHAnsi"/>
          </w:rPr>
          <w:delText>long lead time</w:delText>
        </w:r>
      </w:del>
      <w:ins w:id="163" w:author="Scott Steinschneider [2]" w:date="2019-07-23T21:35:00Z">
        <w:r w:rsidR="006848AA">
          <w:rPr>
            <w:rFonts w:cstheme="minorHAnsi"/>
          </w:rPr>
          <w:t>medium-range</w:t>
        </w:r>
      </w:ins>
      <w:r w:rsidR="00B43DB7">
        <w:rPr>
          <w:rFonts w:cstheme="minorHAnsi"/>
        </w:rPr>
        <w:t xml:space="preserve"> </w:t>
      </w:r>
      <w:del w:id="164" w:author="Scott Steinschneider [2]" w:date="2019-07-23T21:26:00Z">
        <w:r w:rsidR="00B43DB7" w:rsidDel="00250EBC">
          <w:rPr>
            <w:rFonts w:cstheme="minorHAnsi"/>
          </w:rPr>
          <w:delText xml:space="preserve">mesoscale </w:delText>
        </w:r>
      </w:del>
      <w:r w:rsidR="00B43DB7">
        <w:rPr>
          <w:rFonts w:cstheme="minorHAnsi"/>
        </w:rPr>
        <w:t xml:space="preserve">forecasts </w:t>
      </w:r>
      <w:ins w:id="165" w:author="Scott Steinschneider [2]" w:date="2019-07-23T21:26:00Z">
        <w:r w:rsidR="00250EBC">
          <w:rPr>
            <w:rFonts w:cstheme="minorHAnsi"/>
          </w:rPr>
          <w:t xml:space="preserve">of </w:t>
        </w:r>
        <w:del w:id="166" w:author="Scott Steinschneider" w:date="2019-07-24T15:00:00Z">
          <w:r w:rsidR="00250EBC" w:rsidDel="00877311">
            <w:rPr>
              <w:rFonts w:cstheme="minorHAnsi"/>
            </w:rPr>
            <w:delText>mesoscale and synoptic-scale</w:delText>
          </w:r>
        </w:del>
      </w:ins>
      <w:ins w:id="167" w:author="Scott Steinschneider" w:date="2019-07-24T15:00:00Z">
        <w:r w:rsidR="00877311">
          <w:rPr>
            <w:rFonts w:cstheme="minorHAnsi"/>
          </w:rPr>
          <w:t>large-scale climate</w:t>
        </w:r>
      </w:ins>
      <w:ins w:id="168" w:author="Scott Steinschneider [2]" w:date="2019-07-23T21:26:00Z">
        <w:r w:rsidR="00250EBC">
          <w:rPr>
            <w:rFonts w:cstheme="minorHAnsi"/>
          </w:rPr>
          <w:t xml:space="preserve"> features</w:t>
        </w:r>
      </w:ins>
      <w:ins w:id="169" w:author="Scott Steinschneider [2]" w:date="2019-07-23T21:27:00Z">
        <w:r w:rsidR="00250EBC">
          <w:rPr>
            <w:rFonts w:cstheme="minorHAnsi"/>
          </w:rPr>
          <w:t xml:space="preserve"> across the Pacific-North American sector</w:t>
        </w:r>
      </w:ins>
      <w:ins w:id="170" w:author="Scott Steinschneider [2]" w:date="2019-07-23T21:26:00Z">
        <w:r w:rsidR="00250EBC">
          <w:rPr>
            <w:rFonts w:cstheme="minorHAnsi"/>
          </w:rPr>
          <w:t xml:space="preserve">, rather than just </w:t>
        </w:r>
      </w:ins>
      <w:ins w:id="171" w:author="Scott Steinschneider [2]" w:date="2019-07-23T21:27:00Z">
        <w:r w:rsidR="00250EBC">
          <w:rPr>
            <w:rFonts w:cstheme="minorHAnsi"/>
          </w:rPr>
          <w:t>local forecasts of basin-scale precipitation,</w:t>
        </w:r>
      </w:ins>
      <w:ins w:id="172" w:author="Scott Steinschneider [2]" w:date="2019-07-23T21:26:00Z">
        <w:r w:rsidR="00250EBC">
          <w:rPr>
            <w:rFonts w:cstheme="minorHAnsi"/>
          </w:rPr>
          <w:t xml:space="preserve"> </w:t>
        </w:r>
      </w:ins>
      <w:del w:id="173" w:author="Scott Steinschneider [2]" w:date="2019-07-23T21:27:00Z">
        <w:r w:rsidR="00B43DB7" w:rsidDel="00250EBC">
          <w:rPr>
            <w:rFonts w:cstheme="minorHAnsi"/>
          </w:rPr>
          <w:delText>to capture significant precipitation events so crucial to the region’s water supply</w:delText>
        </w:r>
      </w:del>
      <w:moveToRangeStart w:id="174" w:author="Scott Steinschneider [2]" w:date="2019-07-23T20:55:00Z" w:name="move14807760"/>
      <w:moveTo w:id="175" w:author="Scott Steinschneider [2]" w:date="2019-07-23T20:55:00Z">
        <w:del w:id="176" w:author="Scott Steinschneider [2]" w:date="2019-07-23T21:27:00Z">
          <w:r w:rsidR="004D155E" w:rsidDel="00250EBC">
            <w:rPr>
              <w:rFonts w:cstheme="minorHAnsi"/>
            </w:rPr>
            <w:delText>on local forecasts of precipitation to</w:delText>
          </w:r>
        </w:del>
      </w:moveTo>
      <w:ins w:id="177" w:author="Scott Steinschneider [2]" w:date="2019-07-23T21:27:00Z">
        <w:r w:rsidR="00250EBC">
          <w:rPr>
            <w:rFonts w:cstheme="minorHAnsi"/>
          </w:rPr>
          <w:t>when</w:t>
        </w:r>
      </w:ins>
      <w:moveTo w:id="178" w:author="Scott Steinschneider [2]" w:date="2019-07-23T20:55:00Z">
        <w:r w:rsidR="004D155E">
          <w:rPr>
            <w:rFonts w:cstheme="minorHAnsi"/>
          </w:rPr>
          <w:t xml:space="preserve"> </w:t>
        </w:r>
        <w:del w:id="179" w:author="Scott Steinschneider [2]" w:date="2019-07-23T21:27:00Z">
          <w:r w:rsidR="004D155E" w:rsidDel="00250EBC">
            <w:rPr>
              <w:rFonts w:cstheme="minorHAnsi"/>
            </w:rPr>
            <w:delText>substantiate</w:delText>
          </w:r>
        </w:del>
      </w:moveTo>
      <w:ins w:id="180" w:author="Scott Steinschneider [2]" w:date="2019-07-23T21:27:00Z">
        <w:r w:rsidR="00250EBC">
          <w:rPr>
            <w:rFonts w:cstheme="minorHAnsi"/>
          </w:rPr>
          <w:t>designing forecast-informed reservoir</w:t>
        </w:r>
      </w:ins>
      <w:moveTo w:id="181" w:author="Scott Steinschneider [2]" w:date="2019-07-23T20:55:00Z">
        <w:r w:rsidR="004D155E">
          <w:rPr>
            <w:rFonts w:cstheme="minorHAnsi"/>
          </w:rPr>
          <w:t xml:space="preserve"> control rule</w:t>
        </w:r>
      </w:moveTo>
      <w:ins w:id="182" w:author="Scott Steinschneider [2]" w:date="2019-07-23T21:28:00Z">
        <w:r w:rsidR="00250EBC">
          <w:rPr>
            <w:rFonts w:cstheme="minorHAnsi"/>
          </w:rPr>
          <w:t>s</w:t>
        </w:r>
      </w:ins>
      <w:moveTo w:id="183" w:author="Scott Steinschneider [2]" w:date="2019-07-23T20:55:00Z">
        <w:del w:id="184" w:author="Scott Steinschneider [2]" w:date="2019-07-23T21:28:00Z">
          <w:r w:rsidR="004D155E" w:rsidDel="00250EBC">
            <w:rPr>
              <w:rFonts w:cstheme="minorHAnsi"/>
            </w:rPr>
            <w:delText xml:space="preserve"> decisions</w:delText>
          </w:r>
        </w:del>
        <w:del w:id="185" w:author="Scott Steinschneider [2]" w:date="2019-07-23T21:22:00Z">
          <w:r w:rsidR="004D155E" w:rsidDel="007F20A5">
            <w:rPr>
              <w:rFonts w:cstheme="minorHAnsi"/>
            </w:rPr>
            <w:delText>.</w:delText>
          </w:r>
        </w:del>
      </w:moveTo>
      <w:moveToRangeEnd w:id="174"/>
      <w:r w:rsidR="00B43DB7">
        <w:rPr>
          <w:rFonts w:cstheme="minorHAnsi"/>
        </w:rPr>
        <w:t>.</w:t>
      </w:r>
    </w:p>
    <w:p w14:paraId="60E71E93" w14:textId="0898DDC4" w:rsidR="003E3E83" w:rsidRPr="00D66B51" w:rsidDel="00581475" w:rsidRDefault="003E3E83" w:rsidP="00D66B51">
      <w:pPr>
        <w:rPr>
          <w:del w:id="186" w:author="Zachary Brodeur" w:date="2019-07-24T11:19:00Z"/>
          <w:rFonts w:cstheme="minorHAnsi"/>
        </w:rPr>
      </w:pPr>
      <w:ins w:id="187" w:author="Zachary Brodeur" w:date="2019-07-24T10:19:00Z">
        <w:r>
          <w:rPr>
            <w:rFonts w:cstheme="minorHAnsi"/>
          </w:rPr>
          <w:t xml:space="preserve">Plain Language Summary: </w:t>
        </w:r>
      </w:ins>
      <w:ins w:id="188" w:author="Zachary Brodeur" w:date="2019-07-24T10:21:00Z">
        <w:r>
          <w:rPr>
            <w:rFonts w:cstheme="minorHAnsi"/>
          </w:rPr>
          <w:t>Watersheds in</w:t>
        </w:r>
      </w:ins>
      <w:ins w:id="189" w:author="Zachary Brodeur" w:date="2019-07-24T10:29:00Z">
        <w:r>
          <w:rPr>
            <w:rFonts w:cstheme="minorHAnsi"/>
          </w:rPr>
          <w:t xml:space="preserve"> </w:t>
        </w:r>
        <w:del w:id="190" w:author="Scott Steinschneider" w:date="2019-07-24T15:13:00Z">
          <w:r w:rsidDel="001F1CAE">
            <w:rPr>
              <w:rFonts w:cstheme="minorHAnsi"/>
            </w:rPr>
            <w:delText>n</w:delText>
          </w:r>
        </w:del>
      </w:ins>
      <w:ins w:id="191" w:author="Scott Steinschneider" w:date="2019-07-24T15:13:00Z">
        <w:r w:rsidR="001F1CAE">
          <w:rPr>
            <w:rFonts w:cstheme="minorHAnsi"/>
          </w:rPr>
          <w:t>N</w:t>
        </w:r>
      </w:ins>
      <w:ins w:id="192" w:author="Zachary Brodeur" w:date="2019-07-24T10:29:00Z">
        <w:r>
          <w:rPr>
            <w:rFonts w:cstheme="minorHAnsi"/>
          </w:rPr>
          <w:t>orthern</w:t>
        </w:r>
      </w:ins>
      <w:ins w:id="193" w:author="Zachary Brodeur" w:date="2019-07-24T10:21:00Z">
        <w:r>
          <w:rPr>
            <w:rFonts w:cstheme="minorHAnsi"/>
          </w:rPr>
          <w:t xml:space="preserve"> California are subject to</w:t>
        </w:r>
      </w:ins>
      <w:ins w:id="194" w:author="Zachary Brodeur" w:date="2019-07-24T10:23:00Z">
        <w:r>
          <w:rPr>
            <w:rFonts w:cstheme="minorHAnsi"/>
          </w:rPr>
          <w:t xml:space="preserve"> some</w:t>
        </w:r>
      </w:ins>
      <w:ins w:id="195" w:author="Zachary Brodeur" w:date="2019-07-24T10:22:00Z">
        <w:r>
          <w:rPr>
            <w:rFonts w:cstheme="minorHAnsi"/>
          </w:rPr>
          <w:t xml:space="preserve"> </w:t>
        </w:r>
      </w:ins>
      <w:ins w:id="196" w:author="Zachary Brodeur" w:date="2019-07-24T10:21:00Z">
        <w:r>
          <w:rPr>
            <w:rFonts w:cstheme="minorHAnsi"/>
          </w:rPr>
          <w:t>of the most variabl</w:t>
        </w:r>
      </w:ins>
      <w:ins w:id="197" w:author="Zachary Brodeur" w:date="2019-07-24T10:22:00Z">
        <w:r>
          <w:rPr>
            <w:rFonts w:cstheme="minorHAnsi"/>
          </w:rPr>
          <w:t xml:space="preserve">e precipitation </w:t>
        </w:r>
        <w:del w:id="198" w:author="Scott Steinschneider" w:date="2019-07-24T15:01:00Z">
          <w:r w:rsidDel="00877311">
            <w:rPr>
              <w:rFonts w:cstheme="minorHAnsi"/>
            </w:rPr>
            <w:delText>climat</w:delText>
          </w:r>
        </w:del>
      </w:ins>
      <w:ins w:id="199" w:author="Zachary Brodeur" w:date="2019-07-24T10:23:00Z">
        <w:del w:id="200" w:author="Scott Steinschneider" w:date="2019-07-24T15:01:00Z">
          <w:r w:rsidDel="00877311">
            <w:rPr>
              <w:rFonts w:cstheme="minorHAnsi"/>
            </w:rPr>
            <w:delText>es</w:delText>
          </w:r>
        </w:del>
      </w:ins>
      <w:ins w:id="201" w:author="Scott Steinschneider" w:date="2019-07-24T15:01:00Z">
        <w:r w:rsidR="00877311">
          <w:rPr>
            <w:rFonts w:cstheme="minorHAnsi"/>
          </w:rPr>
          <w:t>regimes</w:t>
        </w:r>
      </w:ins>
      <w:ins w:id="202" w:author="Zachary Brodeur" w:date="2019-07-24T10:23:00Z">
        <w:r>
          <w:rPr>
            <w:rFonts w:cstheme="minorHAnsi"/>
          </w:rPr>
          <w:t xml:space="preserve"> in the contiguous United States. A large portion of the annual water </w:t>
        </w:r>
        <w:del w:id="203" w:author="Scott Steinschneider" w:date="2019-07-24T15:04:00Z">
          <w:r w:rsidDel="009B5FC1">
            <w:rPr>
              <w:rFonts w:cstheme="minorHAnsi"/>
            </w:rPr>
            <w:delText>budget</w:delText>
          </w:r>
        </w:del>
      </w:ins>
      <w:ins w:id="204" w:author="Scott Steinschneider" w:date="2019-07-24T15:04:00Z">
        <w:r w:rsidR="009B5FC1">
          <w:rPr>
            <w:rFonts w:cstheme="minorHAnsi"/>
          </w:rPr>
          <w:t>supply</w:t>
        </w:r>
      </w:ins>
      <w:ins w:id="205" w:author="Zachary Brodeur" w:date="2019-07-24T10:23:00Z">
        <w:r>
          <w:rPr>
            <w:rFonts w:cstheme="minorHAnsi"/>
          </w:rPr>
          <w:t xml:space="preserve"> comes in the </w:t>
        </w:r>
      </w:ins>
      <w:ins w:id="206" w:author="Zachary Brodeur" w:date="2019-07-24T10:24:00Z">
        <w:r>
          <w:rPr>
            <w:rFonts w:cstheme="minorHAnsi"/>
          </w:rPr>
          <w:t xml:space="preserve">form of heavy </w:t>
        </w:r>
        <w:del w:id="207" w:author="Scott Steinschneider" w:date="2019-07-24T15:32:00Z">
          <w:r w:rsidDel="003058D7">
            <w:rPr>
              <w:rFonts w:cstheme="minorHAnsi"/>
            </w:rPr>
            <w:delText>to</w:delText>
          </w:r>
        </w:del>
      </w:ins>
      <w:ins w:id="208" w:author="Scott Steinschneider" w:date="2019-07-24T15:32:00Z">
        <w:r w:rsidR="003058D7">
          <w:rPr>
            <w:rFonts w:cstheme="minorHAnsi"/>
          </w:rPr>
          <w:t>and</w:t>
        </w:r>
      </w:ins>
      <w:ins w:id="209" w:author="Zachary Brodeur" w:date="2019-07-24T10:24:00Z">
        <w:r>
          <w:rPr>
            <w:rFonts w:cstheme="minorHAnsi"/>
          </w:rPr>
          <w:t xml:space="preserve"> extreme precipitation events associated with </w:t>
        </w:r>
      </w:ins>
      <w:ins w:id="210" w:author="Scott Steinschneider" w:date="2019-07-24T15:07:00Z">
        <w:r w:rsidR="009B5FC1">
          <w:rPr>
            <w:rFonts w:cstheme="minorHAnsi"/>
          </w:rPr>
          <w:t xml:space="preserve">a specific type of storm known as an </w:t>
        </w:r>
      </w:ins>
      <w:ins w:id="211" w:author="Zachary Brodeur" w:date="2019-07-24T10:24:00Z">
        <w:del w:id="212" w:author="Scott Steinschneider" w:date="2019-07-24T15:01:00Z">
          <w:r w:rsidDel="00877311">
            <w:rPr>
              <w:rFonts w:cstheme="minorHAnsi"/>
            </w:rPr>
            <w:delText>A</w:delText>
          </w:r>
        </w:del>
      </w:ins>
      <w:ins w:id="213" w:author="Scott Steinschneider" w:date="2019-07-24T15:01:00Z">
        <w:r w:rsidR="00877311">
          <w:rPr>
            <w:rFonts w:cstheme="minorHAnsi"/>
          </w:rPr>
          <w:t>a</w:t>
        </w:r>
      </w:ins>
      <w:ins w:id="214" w:author="Zachary Brodeur" w:date="2019-07-24T10:24:00Z">
        <w:r>
          <w:rPr>
            <w:rFonts w:cstheme="minorHAnsi"/>
          </w:rPr>
          <w:t xml:space="preserve">tmospheric </w:t>
        </w:r>
      </w:ins>
      <w:ins w:id="215" w:author="Scott Steinschneider" w:date="2019-07-24T15:01:00Z">
        <w:r w:rsidR="00877311">
          <w:rPr>
            <w:rFonts w:cstheme="minorHAnsi"/>
          </w:rPr>
          <w:t>r</w:t>
        </w:r>
      </w:ins>
      <w:ins w:id="216" w:author="Zachary Brodeur" w:date="2019-07-24T10:24:00Z">
        <w:del w:id="217" w:author="Scott Steinschneider" w:date="2019-07-24T15:01:00Z">
          <w:r w:rsidDel="00877311">
            <w:rPr>
              <w:rFonts w:cstheme="minorHAnsi"/>
            </w:rPr>
            <w:delText>R</w:delText>
          </w:r>
        </w:del>
        <w:r>
          <w:rPr>
            <w:rFonts w:cstheme="minorHAnsi"/>
          </w:rPr>
          <w:t>iver</w:t>
        </w:r>
      </w:ins>
      <w:ins w:id="218" w:author="Scott Steinschneider" w:date="2019-07-24T15:08:00Z">
        <w:r w:rsidR="009B5FC1">
          <w:rPr>
            <w:rFonts w:cstheme="minorHAnsi"/>
          </w:rPr>
          <w:t xml:space="preserve"> (AR)</w:t>
        </w:r>
      </w:ins>
      <w:ins w:id="219" w:author="Zachary Brodeur" w:date="2019-07-24T10:24:00Z">
        <w:del w:id="220" w:author="Scott Steinschneider" w:date="2019-07-24T15:07:00Z">
          <w:r w:rsidDel="009B5FC1">
            <w:rPr>
              <w:rFonts w:cstheme="minorHAnsi"/>
            </w:rPr>
            <w:delText xml:space="preserve">s, which are plumes </w:delText>
          </w:r>
        </w:del>
      </w:ins>
      <w:ins w:id="221" w:author="Zachary Brodeur" w:date="2019-07-24T10:25:00Z">
        <w:del w:id="222" w:author="Scott Steinschneider" w:date="2019-07-24T15:07:00Z">
          <w:r w:rsidDel="009B5FC1">
            <w:rPr>
              <w:rFonts w:cstheme="minorHAnsi"/>
            </w:rPr>
            <w:delText>of narrow and intense water vapor transport generally originating in the tropics or sub-tropics</w:delText>
          </w:r>
        </w:del>
        <w:r>
          <w:rPr>
            <w:rFonts w:cstheme="minorHAnsi"/>
          </w:rPr>
          <w:t xml:space="preserve">. </w:t>
        </w:r>
      </w:ins>
      <w:ins w:id="223" w:author="Zachary Brodeur" w:date="2019-07-24T10:28:00Z">
        <w:r>
          <w:rPr>
            <w:rFonts w:cstheme="minorHAnsi"/>
          </w:rPr>
          <w:t>Thus, forecasts of</w:t>
        </w:r>
      </w:ins>
      <w:ins w:id="224" w:author="Scott Steinschneider" w:date="2019-07-24T15:14:00Z">
        <w:r w:rsidR="002D2C21" w:rsidRPr="002D2C21">
          <w:rPr>
            <w:rFonts w:cstheme="minorHAnsi"/>
          </w:rPr>
          <w:t xml:space="preserve"> </w:t>
        </w:r>
      </w:ins>
      <w:ins w:id="225" w:author="Scott Steinschneider" w:date="2019-07-24T15:33:00Z">
        <w:r w:rsidR="00250C90">
          <w:rPr>
            <w:rFonts w:cstheme="minorHAnsi"/>
          </w:rPr>
          <w:t xml:space="preserve">intense </w:t>
        </w:r>
      </w:ins>
      <w:ins w:id="226" w:author="Scott Steinschneider" w:date="2019-07-24T15:14:00Z">
        <w:r w:rsidR="002D2C21">
          <w:rPr>
            <w:rFonts w:cstheme="minorHAnsi"/>
          </w:rPr>
          <w:t>precipitation and</w:t>
        </w:r>
      </w:ins>
      <w:ins w:id="227" w:author="Zachary Brodeur" w:date="2019-07-24T10:28:00Z">
        <w:r>
          <w:rPr>
            <w:rFonts w:cstheme="minorHAnsi"/>
          </w:rPr>
          <w:t xml:space="preserve"> </w:t>
        </w:r>
      </w:ins>
      <w:ins w:id="228" w:author="Scott Steinschneider" w:date="2019-07-24T15:08:00Z">
        <w:r w:rsidR="009B5FC1">
          <w:rPr>
            <w:rFonts w:cstheme="minorHAnsi"/>
          </w:rPr>
          <w:t xml:space="preserve">ARs </w:t>
        </w:r>
      </w:ins>
      <w:ins w:id="229" w:author="Zachary Brodeur" w:date="2019-07-24T10:28:00Z">
        <w:del w:id="230" w:author="Scott Steinschneider" w:date="2019-07-24T15:08:00Z">
          <w:r w:rsidDel="009B5FC1">
            <w:rPr>
              <w:rFonts w:cstheme="minorHAnsi"/>
            </w:rPr>
            <w:delText xml:space="preserve">such events </w:delText>
          </w:r>
        </w:del>
        <w:r>
          <w:rPr>
            <w:rFonts w:cstheme="minorHAnsi"/>
          </w:rPr>
          <w:t xml:space="preserve">are becoming increasingly important </w:t>
        </w:r>
      </w:ins>
      <w:ins w:id="231" w:author="Scott Steinschneider" w:date="2019-07-24T15:05:00Z">
        <w:r w:rsidR="009B5FC1">
          <w:rPr>
            <w:rFonts w:cstheme="minorHAnsi"/>
          </w:rPr>
          <w:t>to</w:t>
        </w:r>
      </w:ins>
      <w:ins w:id="232" w:author="Zachary Brodeur" w:date="2019-07-24T10:28:00Z">
        <w:del w:id="233" w:author="Scott Steinschneider" w:date="2019-07-24T15:05:00Z">
          <w:r w:rsidDel="009B5FC1">
            <w:rPr>
              <w:rFonts w:cstheme="minorHAnsi"/>
            </w:rPr>
            <w:delText>in</w:delText>
          </w:r>
        </w:del>
        <w:r>
          <w:rPr>
            <w:rFonts w:cstheme="minorHAnsi"/>
          </w:rPr>
          <w:t xml:space="preserve"> manag</w:t>
        </w:r>
      </w:ins>
      <w:ins w:id="234" w:author="Scott Steinschneider" w:date="2019-07-24T15:05:00Z">
        <w:r w:rsidR="009B5FC1">
          <w:rPr>
            <w:rFonts w:cstheme="minorHAnsi"/>
          </w:rPr>
          <w:t>e</w:t>
        </w:r>
      </w:ins>
      <w:ins w:id="235" w:author="Zachary Brodeur" w:date="2019-07-24T10:28:00Z">
        <w:del w:id="236" w:author="Scott Steinschneider" w:date="2019-07-24T15:05:00Z">
          <w:r w:rsidDel="009B5FC1">
            <w:rPr>
              <w:rFonts w:cstheme="minorHAnsi"/>
            </w:rPr>
            <w:delText>ing</w:delText>
          </w:r>
        </w:del>
        <w:r>
          <w:rPr>
            <w:rFonts w:cstheme="minorHAnsi"/>
          </w:rPr>
          <w:t xml:space="preserve"> </w:t>
        </w:r>
      </w:ins>
      <w:ins w:id="237" w:author="Scott Steinschneider" w:date="2019-07-24T15:05:00Z">
        <w:r w:rsidR="009B5FC1">
          <w:rPr>
            <w:rFonts w:cstheme="minorHAnsi"/>
          </w:rPr>
          <w:t xml:space="preserve">flood risk and </w:t>
        </w:r>
      </w:ins>
      <w:ins w:id="238" w:author="Zachary Brodeur" w:date="2019-07-24T10:28:00Z">
        <w:r>
          <w:rPr>
            <w:rFonts w:cstheme="minorHAnsi"/>
          </w:rPr>
          <w:t xml:space="preserve">water supplies </w:t>
        </w:r>
      </w:ins>
      <w:ins w:id="239" w:author="Zachary Brodeur" w:date="2019-07-24T10:29:00Z">
        <w:r w:rsidR="00BF4A0F">
          <w:rPr>
            <w:rFonts w:cstheme="minorHAnsi"/>
          </w:rPr>
          <w:t xml:space="preserve">at some of the largest </w:t>
        </w:r>
        <w:del w:id="240" w:author="Scott Steinschneider" w:date="2019-07-24T15:06:00Z">
          <w:r w:rsidR="00BF4A0F" w:rsidDel="009B5FC1">
            <w:rPr>
              <w:rFonts w:cstheme="minorHAnsi"/>
            </w:rPr>
            <w:delText xml:space="preserve">and most important </w:delText>
          </w:r>
        </w:del>
        <w:r w:rsidR="00BF4A0F">
          <w:rPr>
            <w:rFonts w:cstheme="minorHAnsi"/>
          </w:rPr>
          <w:t>reservoir</w:t>
        </w:r>
      </w:ins>
      <w:ins w:id="241" w:author="Scott Steinschneider" w:date="2019-07-24T15:06:00Z">
        <w:r w:rsidR="009B5FC1">
          <w:rPr>
            <w:rFonts w:cstheme="minorHAnsi"/>
          </w:rPr>
          <w:t>s</w:t>
        </w:r>
      </w:ins>
      <w:ins w:id="242" w:author="Zachary Brodeur" w:date="2019-07-24T10:29:00Z">
        <w:r w:rsidR="00BF4A0F">
          <w:rPr>
            <w:rFonts w:cstheme="minorHAnsi"/>
          </w:rPr>
          <w:t xml:space="preserve"> </w:t>
        </w:r>
        <w:del w:id="243" w:author="Scott Steinschneider" w:date="2019-07-24T15:06:00Z">
          <w:r w:rsidR="00BF4A0F" w:rsidDel="009B5FC1">
            <w:rPr>
              <w:rFonts w:cstheme="minorHAnsi"/>
            </w:rPr>
            <w:delText xml:space="preserve">sites </w:delText>
          </w:r>
        </w:del>
      </w:ins>
      <w:ins w:id="244" w:author="Zachary Brodeur" w:date="2019-07-24T10:30:00Z">
        <w:r w:rsidR="00BF4A0F">
          <w:rPr>
            <w:rFonts w:cstheme="minorHAnsi"/>
          </w:rPr>
          <w:t xml:space="preserve">in the </w:t>
        </w:r>
        <w:del w:id="245" w:author="Scott Steinschneider" w:date="2019-07-24T15:06:00Z">
          <w:r w:rsidR="00BF4A0F" w:rsidDel="009B5FC1">
            <w:rPr>
              <w:rFonts w:cstheme="minorHAnsi"/>
            </w:rPr>
            <w:delText>country</w:delText>
          </w:r>
        </w:del>
      </w:ins>
      <w:ins w:id="246" w:author="Scott Steinschneider" w:date="2019-07-24T15:06:00Z">
        <w:r w:rsidR="009B5FC1">
          <w:rPr>
            <w:rFonts w:cstheme="minorHAnsi"/>
          </w:rPr>
          <w:t>state</w:t>
        </w:r>
      </w:ins>
      <w:ins w:id="247" w:author="Zachary Brodeur" w:date="2019-07-24T10:50:00Z">
        <w:r w:rsidR="009D5345">
          <w:rPr>
            <w:rFonts w:cstheme="minorHAnsi"/>
          </w:rPr>
          <w:t xml:space="preserve">, many of which reside in the Sacramento River </w:t>
        </w:r>
        <w:del w:id="248" w:author="Scott Steinschneider" w:date="2019-07-24T15:08:00Z">
          <w:r w:rsidR="009D5345" w:rsidDel="009B5FC1">
            <w:rPr>
              <w:rFonts w:cstheme="minorHAnsi"/>
            </w:rPr>
            <w:delText>watershed</w:delText>
          </w:r>
        </w:del>
      </w:ins>
      <w:ins w:id="249" w:author="Scott Steinschneider" w:date="2019-07-24T15:08:00Z">
        <w:r w:rsidR="009B5FC1">
          <w:rPr>
            <w:rFonts w:cstheme="minorHAnsi"/>
          </w:rPr>
          <w:t>basin</w:t>
        </w:r>
      </w:ins>
      <w:ins w:id="250" w:author="Zachary Brodeur" w:date="2019-07-24T10:30:00Z">
        <w:r w:rsidR="00BF4A0F">
          <w:rPr>
            <w:rFonts w:cstheme="minorHAnsi"/>
          </w:rPr>
          <w:t xml:space="preserve">. </w:t>
        </w:r>
      </w:ins>
      <w:ins w:id="251" w:author="Zachary Brodeur" w:date="2019-07-24T10:31:00Z">
        <w:r w:rsidR="00BF4A0F">
          <w:rPr>
            <w:rFonts w:cstheme="minorHAnsi"/>
          </w:rPr>
          <w:t xml:space="preserve">In this study, </w:t>
        </w:r>
      </w:ins>
      <w:ins w:id="252" w:author="Zachary Brodeur" w:date="2019-07-24T10:50:00Z">
        <w:r w:rsidR="009D5345">
          <w:rPr>
            <w:rFonts w:cstheme="minorHAnsi"/>
          </w:rPr>
          <w:t xml:space="preserve">we </w:t>
        </w:r>
        <w:del w:id="253" w:author="Scott Steinschneider" w:date="2019-07-24T15:09:00Z">
          <w:r w:rsidR="009D5345" w:rsidDel="009B5FC1">
            <w:rPr>
              <w:rFonts w:cstheme="minorHAnsi"/>
            </w:rPr>
            <w:delText xml:space="preserve">use </w:delText>
          </w:r>
        </w:del>
      </w:ins>
      <w:ins w:id="254" w:author="Zachary Brodeur" w:date="2019-07-24T10:51:00Z">
        <w:del w:id="255" w:author="Scott Steinschneider" w:date="2019-07-24T15:09:00Z">
          <w:r w:rsidR="009D5345" w:rsidDel="009B5FC1">
            <w:rPr>
              <w:rFonts w:cstheme="minorHAnsi"/>
            </w:rPr>
            <w:delText>the geographical extent of this watershed to</w:delText>
          </w:r>
        </w:del>
      </w:ins>
      <w:ins w:id="256" w:author="Zachary Brodeur" w:date="2019-07-24T10:31:00Z">
        <w:del w:id="257" w:author="Scott Steinschneider" w:date="2019-07-24T15:09:00Z">
          <w:r w:rsidR="00BF4A0F" w:rsidDel="009B5FC1">
            <w:rPr>
              <w:rFonts w:cstheme="minorHAnsi"/>
            </w:rPr>
            <w:delText xml:space="preserve"> </w:delText>
          </w:r>
        </w:del>
      </w:ins>
      <w:ins w:id="258" w:author="Zachary Brodeur" w:date="2019-07-24T10:36:00Z">
        <w:r w:rsidR="00BF4A0F">
          <w:rPr>
            <w:rFonts w:cstheme="minorHAnsi"/>
          </w:rPr>
          <w:t>examine</w:t>
        </w:r>
      </w:ins>
      <w:ins w:id="259" w:author="Zachary Brodeur" w:date="2019-07-24T10:31:00Z">
        <w:r w:rsidR="00BF4A0F">
          <w:rPr>
            <w:rFonts w:cstheme="minorHAnsi"/>
          </w:rPr>
          <w:t xml:space="preserve"> </w:t>
        </w:r>
        <w:del w:id="260" w:author="Scott Steinschneider" w:date="2019-07-24T15:09:00Z">
          <w:r w:rsidR="00BF4A0F" w:rsidDel="009B5FC1">
            <w:rPr>
              <w:rFonts w:cstheme="minorHAnsi"/>
            </w:rPr>
            <w:delText xml:space="preserve">local </w:delText>
          </w:r>
        </w:del>
        <w:r w:rsidR="00BF4A0F">
          <w:rPr>
            <w:rFonts w:cstheme="minorHAnsi"/>
          </w:rPr>
          <w:t>forecasts of</w:t>
        </w:r>
      </w:ins>
      <w:ins w:id="261" w:author="Zachary Brodeur" w:date="2019-07-24T10:36:00Z">
        <w:r w:rsidR="00BF4A0F">
          <w:rPr>
            <w:rFonts w:cstheme="minorHAnsi"/>
          </w:rPr>
          <w:t xml:space="preserve"> heavy and extreme</w:t>
        </w:r>
      </w:ins>
      <w:ins w:id="262" w:author="Zachary Brodeur" w:date="2019-07-24T10:31:00Z">
        <w:r w:rsidR="00BF4A0F">
          <w:rPr>
            <w:rFonts w:cstheme="minorHAnsi"/>
          </w:rPr>
          <w:t xml:space="preserve"> precipitation</w:t>
        </w:r>
      </w:ins>
      <w:ins w:id="263" w:author="Scott Steinschneider" w:date="2019-07-24T15:09:00Z">
        <w:r w:rsidR="009B5FC1">
          <w:rPr>
            <w:rFonts w:cstheme="minorHAnsi"/>
          </w:rPr>
          <w:t xml:space="preserve"> in the Sacramento River basin</w:t>
        </w:r>
      </w:ins>
      <w:ins w:id="264" w:author="Zachary Brodeur" w:date="2019-07-24T10:31:00Z">
        <w:r w:rsidR="00BF4A0F">
          <w:rPr>
            <w:rFonts w:cstheme="minorHAnsi"/>
          </w:rPr>
          <w:t xml:space="preserve"> </w:t>
        </w:r>
      </w:ins>
      <w:ins w:id="265" w:author="Zachary Brodeur" w:date="2019-07-24T10:37:00Z">
        <w:del w:id="266" w:author="Scott Steinschneider" w:date="2019-07-24T15:10:00Z">
          <w:r w:rsidR="00BF4A0F" w:rsidDel="008D2E11">
            <w:rPr>
              <w:rFonts w:cstheme="minorHAnsi"/>
            </w:rPr>
            <w:delText>against</w:delText>
          </w:r>
        </w:del>
      </w:ins>
      <w:ins w:id="267" w:author="Zachary Brodeur" w:date="2019-07-24T10:31:00Z">
        <w:del w:id="268" w:author="Scott Steinschneider" w:date="2019-07-24T15:10:00Z">
          <w:r w:rsidR="00BF4A0F" w:rsidDel="008D2E11">
            <w:rPr>
              <w:rFonts w:cstheme="minorHAnsi"/>
            </w:rPr>
            <w:delText xml:space="preserve"> forecasts of large-scale climatological features </w:delText>
          </w:r>
        </w:del>
      </w:ins>
      <w:ins w:id="269" w:author="Zachary Brodeur" w:date="2019-07-24T10:39:00Z">
        <w:del w:id="270" w:author="Scott Steinschneider" w:date="2019-07-24T15:10:00Z">
          <w:r w:rsidR="00BF4A0F" w:rsidDel="008D2E11">
            <w:rPr>
              <w:rFonts w:cstheme="minorHAnsi"/>
            </w:rPr>
            <w:delText>associated with ARs</w:delText>
          </w:r>
        </w:del>
      </w:ins>
      <w:ins w:id="271" w:author="Zachary Brodeur" w:date="2019-07-24T10:40:00Z">
        <w:del w:id="272" w:author="Scott Steinschneider" w:date="2019-07-24T15:10:00Z">
          <w:r w:rsidR="00436834" w:rsidDel="008D2E11">
            <w:rPr>
              <w:rFonts w:cstheme="minorHAnsi"/>
            </w:rPr>
            <w:delText xml:space="preserve"> </w:delText>
          </w:r>
        </w:del>
      </w:ins>
      <w:ins w:id="273" w:author="Zachary Brodeur" w:date="2019-07-24T10:42:00Z">
        <w:del w:id="274" w:author="Scott Steinschneider" w:date="2019-07-24T15:10:00Z">
          <w:r w:rsidR="00436834" w:rsidDel="008D2E11">
            <w:rPr>
              <w:rFonts w:cstheme="minorHAnsi"/>
            </w:rPr>
            <w:delText>and generally connected to these type of events</w:delText>
          </w:r>
        </w:del>
      </w:ins>
      <w:ins w:id="275" w:author="Zachary Brodeur" w:date="2019-07-24T10:39:00Z">
        <w:del w:id="276" w:author="Scott Steinschneider" w:date="2019-07-24T15:10:00Z">
          <w:r w:rsidR="00BF4A0F" w:rsidDel="008D2E11">
            <w:rPr>
              <w:rFonts w:cstheme="minorHAnsi"/>
            </w:rPr>
            <w:delText>. Our study span</w:delText>
          </w:r>
        </w:del>
      </w:ins>
      <w:ins w:id="277" w:author="Zachary Brodeur" w:date="2019-07-24T10:35:00Z">
        <w:del w:id="278" w:author="Scott Steinschneider" w:date="2019-07-24T15:10:00Z">
          <w:r w:rsidR="00BF4A0F" w:rsidDel="008D2E11">
            <w:rPr>
              <w:rFonts w:cstheme="minorHAnsi"/>
            </w:rPr>
            <w:delText xml:space="preserve">s </w:delText>
          </w:r>
        </w:del>
      </w:ins>
      <w:ins w:id="279" w:author="Zachary Brodeur" w:date="2019-07-24T10:33:00Z">
        <w:del w:id="280" w:author="Scott Steinschneider" w:date="2019-07-24T15:10:00Z">
          <w:r w:rsidR="00BF4A0F" w:rsidDel="008D2E11">
            <w:rPr>
              <w:rFonts w:cstheme="minorHAnsi"/>
            </w:rPr>
            <w:delText>a 36 year period from 1984 to 2019 that is coincident w</w:delText>
          </w:r>
        </w:del>
      </w:ins>
      <w:ins w:id="281" w:author="Zachary Brodeur" w:date="2019-07-24T10:35:00Z">
        <w:del w:id="282" w:author="Scott Steinschneider" w:date="2019-07-24T15:10:00Z">
          <w:r w:rsidR="00BF4A0F" w:rsidDel="008D2E11">
            <w:rPr>
              <w:rFonts w:cstheme="minorHAnsi"/>
            </w:rPr>
            <w:delText>ith a high</w:delText>
          </w:r>
          <w:r w:rsidR="00436834" w:rsidDel="008D2E11">
            <w:rPr>
              <w:rFonts w:cstheme="minorHAnsi"/>
            </w:rPr>
            <w:delText xml:space="preserve"> resolution reforecast database and utilizes forecasts out to a 16 day lead</w:delText>
          </w:r>
        </w:del>
      </w:ins>
      <w:ins w:id="283" w:author="Zachary Brodeur" w:date="2019-07-24T10:43:00Z">
        <w:del w:id="284" w:author="Scott Steinschneider" w:date="2019-07-24T15:10:00Z">
          <w:r w:rsidR="00436834" w:rsidDel="008D2E11">
            <w:rPr>
              <w:rFonts w:cstheme="minorHAnsi"/>
            </w:rPr>
            <w:delText xml:space="preserve"> time.</w:delText>
          </w:r>
        </w:del>
      </w:ins>
      <w:ins w:id="285" w:author="Scott Steinschneider" w:date="2019-07-24T15:10:00Z">
        <w:r w:rsidR="008D2E11">
          <w:rPr>
            <w:rFonts w:cstheme="minorHAnsi"/>
          </w:rPr>
          <w:t xml:space="preserve">at multiple lead times, and try to identify patterns of </w:t>
        </w:r>
      </w:ins>
      <w:ins w:id="286" w:author="Scott Steinschneider" w:date="2019-07-24T15:32:00Z">
        <w:r w:rsidR="005462B8">
          <w:rPr>
            <w:rFonts w:cstheme="minorHAnsi"/>
          </w:rPr>
          <w:t xml:space="preserve">precipitation </w:t>
        </w:r>
      </w:ins>
      <w:ins w:id="287" w:author="Scott Steinschneider" w:date="2019-07-24T15:10:00Z">
        <w:r w:rsidR="008D2E11">
          <w:rPr>
            <w:rFonts w:cstheme="minorHAnsi"/>
          </w:rPr>
          <w:t xml:space="preserve">forecast error associated with these events (e.g., instances when </w:t>
        </w:r>
      </w:ins>
      <w:ins w:id="288" w:author="Scott Steinschneider" w:date="2019-07-24T15:11:00Z">
        <w:r w:rsidR="008D2E11">
          <w:rPr>
            <w:rFonts w:cstheme="minorHAnsi"/>
          </w:rPr>
          <w:t xml:space="preserve">heavy </w:t>
        </w:r>
      </w:ins>
      <w:ins w:id="289" w:author="Scott Steinschneider" w:date="2019-07-24T15:33:00Z">
        <w:r w:rsidR="00314600">
          <w:rPr>
            <w:rFonts w:cstheme="minorHAnsi"/>
          </w:rPr>
          <w:t xml:space="preserve">or extreme </w:t>
        </w:r>
      </w:ins>
      <w:ins w:id="290" w:author="Scott Steinschneider" w:date="2019-07-24T15:10:00Z">
        <w:r w:rsidR="008D2E11">
          <w:rPr>
            <w:rFonts w:cstheme="minorHAnsi"/>
          </w:rPr>
          <w:t>precipitation is</w:t>
        </w:r>
      </w:ins>
      <w:ins w:id="291" w:author="Scott Steinschneider" w:date="2019-07-24T15:27:00Z">
        <w:r w:rsidR="00823016">
          <w:rPr>
            <w:rFonts w:cstheme="minorHAnsi"/>
          </w:rPr>
          <w:t xml:space="preserve"> consistently</w:t>
        </w:r>
      </w:ins>
      <w:ins w:id="292" w:author="Scott Steinschneider" w:date="2019-07-24T15:10:00Z">
        <w:r w:rsidR="008D2E11">
          <w:rPr>
            <w:rFonts w:cstheme="minorHAnsi"/>
          </w:rPr>
          <w:t xml:space="preserve"> forecasted too far no</w:t>
        </w:r>
      </w:ins>
      <w:ins w:id="293" w:author="Scott Steinschneider" w:date="2019-07-24T15:11:00Z">
        <w:r w:rsidR="008D2E11">
          <w:rPr>
            <w:rFonts w:cstheme="minorHAnsi"/>
          </w:rPr>
          <w:t>r</w:t>
        </w:r>
      </w:ins>
      <w:ins w:id="294" w:author="Scott Steinschneider" w:date="2019-07-24T15:10:00Z">
        <w:r w:rsidR="008D2E11">
          <w:rPr>
            <w:rFonts w:cstheme="minorHAnsi"/>
          </w:rPr>
          <w:t>th</w:t>
        </w:r>
      </w:ins>
      <w:ins w:id="295" w:author="Scott Steinschneider" w:date="2019-07-24T15:27:00Z">
        <w:r w:rsidR="00823016">
          <w:rPr>
            <w:rFonts w:cstheme="minorHAnsi"/>
          </w:rPr>
          <w:t>, too far south, or not at all</w:t>
        </w:r>
      </w:ins>
      <w:ins w:id="296" w:author="Scott Steinschneider" w:date="2019-07-24T15:28:00Z">
        <w:r w:rsidR="00823016">
          <w:rPr>
            <w:rFonts w:cstheme="minorHAnsi"/>
          </w:rPr>
          <w:t xml:space="preserve"> </w:t>
        </w:r>
      </w:ins>
      <w:ins w:id="297" w:author="Scott Steinschneider" w:date="2019-07-24T15:33:00Z">
        <w:r w:rsidR="00314600">
          <w:rPr>
            <w:rFonts w:cstheme="minorHAnsi"/>
          </w:rPr>
          <w:t>at</w:t>
        </w:r>
      </w:ins>
      <w:ins w:id="298" w:author="Scott Steinschneider" w:date="2019-07-24T15:28:00Z">
        <w:r w:rsidR="00823016">
          <w:rPr>
            <w:rFonts w:cstheme="minorHAnsi"/>
          </w:rPr>
          <w:t xml:space="preserve"> </w:t>
        </w:r>
      </w:ins>
      <w:ins w:id="299" w:author="Scott Steinschneider" w:date="2019-07-24T15:11:00Z">
        <w:r w:rsidR="008D2E11">
          <w:rPr>
            <w:rFonts w:cstheme="minorHAnsi"/>
          </w:rPr>
          <w:t xml:space="preserve">a </w:t>
        </w:r>
      </w:ins>
      <w:ins w:id="300" w:author="Scott Steinschneider" w:date="2019-07-24T15:28:00Z">
        <w:r w:rsidR="00823016">
          <w:rPr>
            <w:rFonts w:cstheme="minorHAnsi"/>
          </w:rPr>
          <w:t>particular</w:t>
        </w:r>
      </w:ins>
      <w:ins w:id="301" w:author="Scott Steinschneider" w:date="2019-07-24T15:11:00Z">
        <w:r w:rsidR="008D2E11">
          <w:rPr>
            <w:rFonts w:cstheme="minorHAnsi"/>
          </w:rPr>
          <w:t xml:space="preserve"> lead</w:t>
        </w:r>
      </w:ins>
      <w:ins w:id="302" w:author="Scott Steinschneider" w:date="2019-07-24T15:28:00Z">
        <w:r w:rsidR="00823016">
          <w:rPr>
            <w:rFonts w:cstheme="minorHAnsi"/>
          </w:rPr>
          <w:t xml:space="preserve"> time</w:t>
        </w:r>
      </w:ins>
      <w:ins w:id="303" w:author="Scott Steinschneider" w:date="2019-07-24T15:10:00Z">
        <w:r w:rsidR="008D2E11">
          <w:rPr>
            <w:rFonts w:cstheme="minorHAnsi"/>
          </w:rPr>
          <w:t xml:space="preserve">). </w:t>
        </w:r>
      </w:ins>
      <w:ins w:id="304" w:author="Zachary Brodeur" w:date="2019-07-24T10:43:00Z">
        <w:r w:rsidR="00436834">
          <w:rPr>
            <w:rFonts w:cstheme="minorHAnsi"/>
          </w:rPr>
          <w:t xml:space="preserve"> </w:t>
        </w:r>
      </w:ins>
      <w:ins w:id="305" w:author="Zachary Brodeur" w:date="2019-07-24T10:45:00Z">
        <w:del w:id="306" w:author="Scott Steinschneider" w:date="2019-07-24T15:11:00Z">
          <w:r w:rsidR="00436834" w:rsidDel="001F1CAE">
            <w:rPr>
              <w:rFonts w:cstheme="minorHAnsi"/>
            </w:rPr>
            <w:delText>A</w:delText>
          </w:r>
        </w:del>
      </w:ins>
      <w:ins w:id="307" w:author="Zachary Brodeur" w:date="2019-07-24T10:46:00Z">
        <w:del w:id="308" w:author="Scott Steinschneider" w:date="2019-07-24T15:11:00Z">
          <w:r w:rsidR="00436834" w:rsidDel="001F1CAE">
            <w:rPr>
              <w:rFonts w:cstheme="minorHAnsi"/>
            </w:rPr>
            <w:delText xml:space="preserve">fter deriving a catalog of heavy to extreme precipitation events in the study period, </w:delText>
          </w:r>
        </w:del>
      </w:ins>
      <w:ins w:id="309" w:author="Zachary Brodeur" w:date="2019-07-24T10:43:00Z">
        <w:del w:id="310" w:author="Scott Steinschneider" w:date="2019-07-24T15:11:00Z">
          <w:r w:rsidR="00436834" w:rsidDel="001F1CAE">
            <w:rPr>
              <w:rFonts w:cstheme="minorHAnsi"/>
            </w:rPr>
            <w:delText>we examine both biases in</w:delText>
          </w:r>
        </w:del>
      </w:ins>
      <w:ins w:id="311" w:author="Zachary Brodeur" w:date="2019-07-24T11:03:00Z">
        <w:del w:id="312" w:author="Scott Steinschneider" w:date="2019-07-24T15:11:00Z">
          <w:r w:rsidR="00E948D5" w:rsidDel="001F1CAE">
            <w:rPr>
              <w:rFonts w:cstheme="minorHAnsi"/>
            </w:rPr>
            <w:delText xml:space="preserve"> forecasts of</w:delText>
          </w:r>
        </w:del>
      </w:ins>
      <w:ins w:id="313" w:author="Zachary Brodeur" w:date="2019-07-24T10:43:00Z">
        <w:del w:id="314" w:author="Scott Steinschneider" w:date="2019-07-24T15:11:00Z">
          <w:r w:rsidR="00436834" w:rsidDel="001F1CAE">
            <w:rPr>
              <w:rFonts w:cstheme="minorHAnsi"/>
            </w:rPr>
            <w:delText xml:space="preserve"> local</w:delText>
          </w:r>
          <w:r w:rsidR="00E948D5" w:rsidDel="001F1CAE">
            <w:rPr>
              <w:rFonts w:cstheme="minorHAnsi"/>
            </w:rPr>
            <w:delText xml:space="preserve"> precipitation and</w:delText>
          </w:r>
          <w:r w:rsidR="00436834" w:rsidDel="001F1CAE">
            <w:rPr>
              <w:rFonts w:cstheme="minorHAnsi"/>
            </w:rPr>
            <w:delText xml:space="preserve"> </w:delText>
          </w:r>
        </w:del>
      </w:ins>
      <w:ins w:id="315" w:author="Zachary Brodeur" w:date="2019-07-24T11:03:00Z">
        <w:del w:id="316" w:author="Scott Steinschneider" w:date="2019-07-24T15:11:00Z">
          <w:r w:rsidR="00E948D5" w:rsidDel="001F1CAE">
            <w:rPr>
              <w:rFonts w:cstheme="minorHAnsi"/>
            </w:rPr>
            <w:delText>those</w:delText>
          </w:r>
        </w:del>
      </w:ins>
      <w:ins w:id="317" w:author="Scott Steinschneider" w:date="2019-07-24T15:11:00Z">
        <w:r w:rsidR="001F1CAE">
          <w:rPr>
            <w:rFonts w:cstheme="minorHAnsi"/>
          </w:rPr>
          <w:t>For each pattern of precipitation forecast error</w:t>
        </w:r>
      </w:ins>
      <w:ins w:id="318" w:author="Scott Steinschneider" w:date="2019-07-24T15:12:00Z">
        <w:r w:rsidR="001F1CAE">
          <w:rPr>
            <w:rFonts w:cstheme="minorHAnsi"/>
          </w:rPr>
          <w:t xml:space="preserve"> </w:t>
        </w:r>
      </w:ins>
      <w:ins w:id="319" w:author="Scott Steinschneider" w:date="2019-07-24T15:34:00Z">
        <w:r w:rsidR="00C44776">
          <w:rPr>
            <w:rFonts w:cstheme="minorHAnsi"/>
          </w:rPr>
          <w:t>and</w:t>
        </w:r>
      </w:ins>
      <w:ins w:id="320" w:author="Scott Steinschneider" w:date="2019-07-24T15:12:00Z">
        <w:r w:rsidR="001F1CAE">
          <w:rPr>
            <w:rFonts w:cstheme="minorHAnsi"/>
          </w:rPr>
          <w:t xml:space="preserve"> lead time</w:t>
        </w:r>
      </w:ins>
      <w:ins w:id="321" w:author="Scott Steinschneider" w:date="2019-07-24T15:11:00Z">
        <w:r w:rsidR="001F1CAE">
          <w:rPr>
            <w:rFonts w:cstheme="minorHAnsi"/>
          </w:rPr>
          <w:t xml:space="preserve">, we examine </w:t>
        </w:r>
      </w:ins>
      <w:ins w:id="322" w:author="Scott Steinschneider" w:date="2019-07-24T15:12:00Z">
        <w:r w:rsidR="001F1CAE">
          <w:rPr>
            <w:rFonts w:cstheme="minorHAnsi"/>
          </w:rPr>
          <w:t xml:space="preserve">properties </w:t>
        </w:r>
      </w:ins>
      <w:ins w:id="323" w:author="Scott Steinschneider" w:date="2019-07-24T15:13:00Z">
        <w:r w:rsidR="001F1CAE">
          <w:rPr>
            <w:rFonts w:cstheme="minorHAnsi"/>
          </w:rPr>
          <w:t>of</w:t>
        </w:r>
      </w:ins>
      <w:ins w:id="324" w:author="Scott Steinschneider" w:date="2019-07-24T15:12:00Z">
        <w:r w:rsidR="001F1CAE">
          <w:rPr>
            <w:rFonts w:cstheme="minorHAnsi"/>
          </w:rPr>
          <w:t xml:space="preserve"> </w:t>
        </w:r>
      </w:ins>
      <w:ins w:id="325" w:author="Scott Steinschneider" w:date="2019-07-24T15:28:00Z">
        <w:r w:rsidR="00EB5732">
          <w:rPr>
            <w:rFonts w:cstheme="minorHAnsi"/>
          </w:rPr>
          <w:t xml:space="preserve">observed and forecasted </w:t>
        </w:r>
      </w:ins>
      <w:ins w:id="326" w:author="Scott Steinschneider" w:date="2019-07-24T15:12:00Z">
        <w:r w:rsidR="001F1CAE">
          <w:rPr>
            <w:rFonts w:cstheme="minorHAnsi"/>
          </w:rPr>
          <w:t>ARs associated with the precipitation</w:t>
        </w:r>
      </w:ins>
      <w:ins w:id="327" w:author="Scott Steinschneider" w:date="2019-07-24T15:13:00Z">
        <w:r w:rsidR="001F1CAE">
          <w:rPr>
            <w:rFonts w:cstheme="minorHAnsi"/>
          </w:rPr>
          <w:t xml:space="preserve"> events</w:t>
        </w:r>
      </w:ins>
      <w:ins w:id="328" w:author="Scott Steinschneider" w:date="2019-07-24T15:12:00Z">
        <w:r w:rsidR="001F1CAE">
          <w:rPr>
            <w:rFonts w:cstheme="minorHAnsi"/>
          </w:rPr>
          <w:t xml:space="preserve">. </w:t>
        </w:r>
      </w:ins>
      <w:ins w:id="329" w:author="Zachary Brodeur" w:date="2019-07-24T11:03:00Z">
        <w:del w:id="330" w:author="Scott Steinschneider" w:date="2019-07-24T15:13:00Z">
          <w:r w:rsidR="00E948D5" w:rsidDel="001F1CAE">
            <w:rPr>
              <w:rFonts w:cstheme="minorHAnsi"/>
            </w:rPr>
            <w:delText xml:space="preserve"> of </w:delText>
          </w:r>
        </w:del>
      </w:ins>
      <w:ins w:id="331" w:author="Zachary Brodeur" w:date="2019-07-24T10:43:00Z">
        <w:del w:id="332" w:author="Scott Steinschneider" w:date="2019-07-24T15:13:00Z">
          <w:r w:rsidR="00436834" w:rsidDel="001F1CAE">
            <w:rPr>
              <w:rFonts w:cstheme="minorHAnsi"/>
            </w:rPr>
            <w:delText>large-scal</w:delText>
          </w:r>
        </w:del>
      </w:ins>
      <w:ins w:id="333" w:author="Zachary Brodeur" w:date="2019-07-24T10:44:00Z">
        <w:del w:id="334" w:author="Scott Steinschneider" w:date="2019-07-24T15:13:00Z">
          <w:r w:rsidR="00436834" w:rsidDel="001F1CAE">
            <w:rPr>
              <w:rFonts w:cstheme="minorHAnsi"/>
            </w:rPr>
            <w:delText>e climate features utilizing a novel clustering approach</w:delText>
          </w:r>
        </w:del>
      </w:ins>
      <w:ins w:id="335" w:author="Zachary Brodeur" w:date="2019-07-24T10:48:00Z">
        <w:del w:id="336" w:author="Scott Steinschneider" w:date="2019-07-24T15:13:00Z">
          <w:r w:rsidR="00436834" w:rsidDel="001F1CAE">
            <w:rPr>
              <w:rFonts w:cstheme="minorHAnsi"/>
            </w:rPr>
            <w:delText xml:space="preserve"> on errors</w:delText>
          </w:r>
        </w:del>
      </w:ins>
      <w:ins w:id="337" w:author="Zachary Brodeur" w:date="2019-07-24T10:44:00Z">
        <w:del w:id="338" w:author="Scott Steinschneider" w:date="2019-07-24T15:13:00Z">
          <w:r w:rsidR="00436834" w:rsidDel="001F1CAE">
            <w:rPr>
              <w:rFonts w:cstheme="minorHAnsi"/>
            </w:rPr>
            <w:delText xml:space="preserve"> </w:delText>
          </w:r>
        </w:del>
      </w:ins>
      <w:ins w:id="339" w:author="Zachary Brodeur" w:date="2019-07-24T10:46:00Z">
        <w:del w:id="340" w:author="Scott Steinschneider" w:date="2019-07-24T15:13:00Z">
          <w:r w:rsidR="00436834" w:rsidDel="001F1CAE">
            <w:rPr>
              <w:rFonts w:cstheme="minorHAnsi"/>
            </w:rPr>
            <w:delText xml:space="preserve">across forecast lead times. </w:delText>
          </w:r>
        </w:del>
        <w:del w:id="341" w:author="Scott Steinschneider" w:date="2019-07-24T15:28:00Z">
          <w:r w:rsidR="00436834" w:rsidDel="00EB5732">
            <w:rPr>
              <w:rFonts w:cstheme="minorHAnsi"/>
            </w:rPr>
            <w:delText>T</w:delText>
          </w:r>
        </w:del>
      </w:ins>
      <w:ins w:id="342" w:author="Zachary Brodeur" w:date="2019-07-24T10:47:00Z">
        <w:del w:id="343" w:author="Scott Steinschneider" w:date="2019-07-24T15:28:00Z">
          <w:r w:rsidR="00436834" w:rsidDel="00EB5732">
            <w:rPr>
              <w:rFonts w:cstheme="minorHAnsi"/>
            </w:rPr>
            <w:delText>hese clusters elucidate both the spatial errors in the underlying forecast models as well as the evolution of these errors over forecast lead times.</w:delText>
          </w:r>
        </w:del>
      </w:ins>
      <w:ins w:id="344" w:author="Zachary Brodeur" w:date="2019-07-24T10:56:00Z">
        <w:del w:id="345" w:author="Scott Steinschneider" w:date="2019-07-24T15:28:00Z">
          <w:r w:rsidR="009D5345" w:rsidDel="00EB5732">
            <w:rPr>
              <w:rFonts w:cstheme="minorHAnsi"/>
            </w:rPr>
            <w:delText xml:space="preserve"> Further, we</w:delText>
          </w:r>
        </w:del>
      </w:ins>
      <w:ins w:id="346" w:author="Scott Steinschneider" w:date="2019-07-24T15:28:00Z">
        <w:r w:rsidR="00EB5732">
          <w:rPr>
            <w:rFonts w:cstheme="minorHAnsi"/>
          </w:rPr>
          <w:t xml:space="preserve">This work is particularly </w:t>
        </w:r>
      </w:ins>
      <w:ins w:id="347" w:author="Scott Steinschneider" w:date="2019-07-24T15:29:00Z">
        <w:r w:rsidR="00EB5732">
          <w:rPr>
            <w:rFonts w:cstheme="minorHAnsi"/>
          </w:rPr>
          <w:t>focused</w:t>
        </w:r>
      </w:ins>
      <w:ins w:id="348" w:author="Scott Steinschneider" w:date="2019-07-24T15:28:00Z">
        <w:r w:rsidR="00EB5732">
          <w:rPr>
            <w:rFonts w:cstheme="minorHAnsi"/>
          </w:rPr>
          <w:t xml:space="preserve"> </w:t>
        </w:r>
      </w:ins>
      <w:ins w:id="349" w:author="Scott Steinschneider" w:date="2019-07-24T15:29:00Z">
        <w:r w:rsidR="00EB5732">
          <w:rPr>
            <w:rFonts w:cstheme="minorHAnsi"/>
          </w:rPr>
          <w:t>on</w:t>
        </w:r>
      </w:ins>
      <w:ins w:id="350" w:author="Scott Steinschneider" w:date="2019-07-24T15:28:00Z">
        <w:r w:rsidR="00EB5732">
          <w:rPr>
            <w:rFonts w:cstheme="minorHAnsi"/>
          </w:rPr>
          <w:t xml:space="preserve"> understanding</w:t>
        </w:r>
      </w:ins>
      <w:ins w:id="351" w:author="Zachary Brodeur" w:date="2019-07-24T10:56:00Z">
        <w:r w:rsidR="009D5345">
          <w:rPr>
            <w:rFonts w:cstheme="minorHAnsi"/>
          </w:rPr>
          <w:t xml:space="preserve"> </w:t>
        </w:r>
        <w:del w:id="352" w:author="Scott Steinschneider" w:date="2019-07-24T15:29:00Z">
          <w:r w:rsidR="009D5345" w:rsidDel="00EB5732">
            <w:rPr>
              <w:rFonts w:cstheme="minorHAnsi"/>
            </w:rPr>
            <w:delText xml:space="preserve">investigate the hypothesis </w:delText>
          </w:r>
        </w:del>
      </w:ins>
      <w:ins w:id="353" w:author="Zachary Brodeur" w:date="2019-07-24T10:58:00Z">
        <w:del w:id="354" w:author="Scott Steinschneider" w:date="2019-07-24T15:29:00Z">
          <w:r w:rsidR="009D5345" w:rsidDel="00EB5732">
            <w:rPr>
              <w:rFonts w:cstheme="minorHAnsi"/>
            </w:rPr>
            <w:delText>that the</w:delText>
          </w:r>
        </w:del>
      </w:ins>
      <w:ins w:id="355" w:author="Scott Steinschneider" w:date="2019-07-24T15:29:00Z">
        <w:r w:rsidR="00EB5732">
          <w:rPr>
            <w:rFonts w:cstheme="minorHAnsi"/>
          </w:rPr>
          <w:t>whether</w:t>
        </w:r>
      </w:ins>
      <w:ins w:id="356" w:author="Zachary Brodeur" w:date="2019-07-24T10:58:00Z">
        <w:r w:rsidR="009D5345">
          <w:rPr>
            <w:rFonts w:cstheme="minorHAnsi"/>
          </w:rPr>
          <w:t xml:space="preserve"> large scale features associated with </w:t>
        </w:r>
        <w:del w:id="357" w:author="Scott Steinschneider" w:date="2019-07-24T15:29:00Z">
          <w:r w:rsidR="009D5345" w:rsidDel="00EB5732">
            <w:rPr>
              <w:rFonts w:cstheme="minorHAnsi"/>
            </w:rPr>
            <w:delText>these events</w:delText>
          </w:r>
        </w:del>
      </w:ins>
      <w:ins w:id="358" w:author="Scott Steinschneider" w:date="2019-07-24T15:29:00Z">
        <w:r w:rsidR="00EB5732">
          <w:rPr>
            <w:rFonts w:cstheme="minorHAnsi"/>
          </w:rPr>
          <w:t>ARs</w:t>
        </w:r>
      </w:ins>
      <w:ins w:id="359" w:author="Zachary Brodeur" w:date="2019-07-24T10:58:00Z">
        <w:r w:rsidR="009D5345">
          <w:rPr>
            <w:rFonts w:cstheme="minorHAnsi"/>
          </w:rPr>
          <w:t xml:space="preserve"> are captured with more regularity by forecast models than </w:t>
        </w:r>
      </w:ins>
      <w:ins w:id="360" w:author="Zachary Brodeur" w:date="2019-07-24T11:00:00Z">
        <w:r w:rsidR="00E948D5">
          <w:rPr>
            <w:rFonts w:cstheme="minorHAnsi"/>
          </w:rPr>
          <w:t>those of</w:t>
        </w:r>
        <w:r w:rsidR="009D5345">
          <w:rPr>
            <w:rFonts w:cstheme="minorHAnsi"/>
          </w:rPr>
          <w:t xml:space="preserve"> precipitation</w:t>
        </w:r>
      </w:ins>
      <w:ins w:id="361" w:author="Zachary Brodeur" w:date="2019-07-24T11:04:00Z">
        <w:del w:id="362" w:author="Scott Steinschneider" w:date="2019-07-24T15:41:00Z">
          <w:r w:rsidR="00E948D5" w:rsidDel="008704EA">
            <w:rPr>
              <w:rFonts w:cstheme="minorHAnsi"/>
            </w:rPr>
            <w:delText>,</w:delText>
          </w:r>
        </w:del>
      </w:ins>
      <w:ins w:id="363" w:author="Zachary Brodeur" w:date="2019-07-24T11:00:00Z">
        <w:del w:id="364" w:author="Scott Steinschneider" w:date="2019-07-24T15:41:00Z">
          <w:r w:rsidR="009D5345" w:rsidDel="008704EA">
            <w:rPr>
              <w:rFonts w:cstheme="minorHAnsi"/>
            </w:rPr>
            <w:delText xml:space="preserve"> </w:delText>
          </w:r>
          <w:r w:rsidR="00E948D5" w:rsidDel="008704EA">
            <w:rPr>
              <w:rFonts w:cstheme="minorHAnsi"/>
            </w:rPr>
            <w:delText>which are subject to a large</w:delText>
          </w:r>
        </w:del>
      </w:ins>
      <w:ins w:id="365" w:author="Zachary Brodeur" w:date="2019-07-24T11:01:00Z">
        <w:del w:id="366" w:author="Scott Steinschneider" w:date="2019-07-24T15:41:00Z">
          <w:r w:rsidR="00E948D5" w:rsidDel="008704EA">
            <w:rPr>
              <w:rFonts w:cstheme="minorHAnsi"/>
            </w:rPr>
            <w:delText xml:space="preserve"> number of localized effects</w:delText>
          </w:r>
        </w:del>
        <w:r w:rsidR="00E948D5">
          <w:rPr>
            <w:rFonts w:cstheme="minorHAnsi"/>
          </w:rPr>
          <w:t>.</w:t>
        </w:r>
      </w:ins>
      <w:ins w:id="367" w:author="Zachary Brodeur" w:date="2019-07-24T11:00:00Z">
        <w:r w:rsidR="00E948D5">
          <w:rPr>
            <w:rFonts w:cstheme="minorHAnsi"/>
          </w:rPr>
          <w:t xml:space="preserve"> </w:t>
        </w:r>
      </w:ins>
      <w:ins w:id="368" w:author="Zachary Brodeur" w:date="2019-07-24T10:52:00Z">
        <w:r w:rsidR="009D5345">
          <w:rPr>
            <w:rFonts w:cstheme="minorHAnsi"/>
          </w:rPr>
          <w:t xml:space="preserve"> </w:t>
        </w:r>
      </w:ins>
      <w:ins w:id="369" w:author="Scott Steinschneider" w:date="2019-07-24T15:29:00Z">
        <w:r w:rsidR="00EB5732">
          <w:rPr>
            <w:rFonts w:cstheme="minorHAnsi"/>
          </w:rPr>
          <w:t xml:space="preserve">If so, </w:t>
        </w:r>
      </w:ins>
      <w:ins w:id="370" w:author="Zachary Brodeur" w:date="2019-07-24T10:52:00Z">
        <w:del w:id="371" w:author="Scott Steinschneider" w:date="2019-07-24T15:29:00Z">
          <w:r w:rsidR="009D5345" w:rsidDel="00EB5732">
            <w:rPr>
              <w:rFonts w:cstheme="minorHAnsi"/>
            </w:rPr>
            <w:delText>Our results suggest the</w:delText>
          </w:r>
        </w:del>
      </w:ins>
      <w:ins w:id="372" w:author="Scott Steinschneider" w:date="2019-07-24T15:29:00Z">
        <w:r w:rsidR="00EB5732">
          <w:rPr>
            <w:rFonts w:cstheme="minorHAnsi"/>
          </w:rPr>
          <w:t>there may be</w:t>
        </w:r>
      </w:ins>
      <w:ins w:id="373" w:author="Zachary Brodeur" w:date="2019-07-24T10:52:00Z">
        <w:r w:rsidR="009D5345">
          <w:rPr>
            <w:rFonts w:cstheme="minorHAnsi"/>
          </w:rPr>
          <w:t xml:space="preserve"> potential to </w:t>
        </w:r>
      </w:ins>
      <w:ins w:id="374" w:author="Scott Steinschneider" w:date="2019-07-24T15:35:00Z">
        <w:r w:rsidR="004007FC">
          <w:rPr>
            <w:rFonts w:cstheme="minorHAnsi"/>
          </w:rPr>
          <w:t xml:space="preserve">improve reservoir operations at long lead times by using </w:t>
        </w:r>
      </w:ins>
      <w:ins w:id="375" w:author="Zachary Brodeur" w:date="2019-07-24T10:52:00Z">
        <w:del w:id="376" w:author="Scott Steinschneider" w:date="2019-07-24T15:35:00Z">
          <w:r w:rsidR="009D5345" w:rsidDel="004007FC">
            <w:rPr>
              <w:rFonts w:cstheme="minorHAnsi"/>
            </w:rPr>
            <w:delText xml:space="preserve">use </w:delText>
          </w:r>
        </w:del>
        <w:del w:id="377" w:author="Scott Steinschneider" w:date="2019-07-24T15:30:00Z">
          <w:r w:rsidR="009D5345" w:rsidDel="00EB5732">
            <w:rPr>
              <w:rFonts w:cstheme="minorHAnsi"/>
            </w:rPr>
            <w:delText xml:space="preserve">these heavy to extreme event </w:delText>
          </w:r>
        </w:del>
        <w:r w:rsidR="009D5345">
          <w:rPr>
            <w:rFonts w:cstheme="minorHAnsi"/>
          </w:rPr>
          <w:t>forecasts</w:t>
        </w:r>
      </w:ins>
      <w:ins w:id="378" w:author="Scott Steinschneider" w:date="2019-07-24T15:30:00Z">
        <w:r w:rsidR="00EB5732">
          <w:rPr>
            <w:rFonts w:cstheme="minorHAnsi"/>
          </w:rPr>
          <w:t xml:space="preserve"> of ARs and their properties across the Pacific Ocean and Western North America</w:t>
        </w:r>
      </w:ins>
      <w:ins w:id="379" w:author="Zachary Brodeur" w:date="2019-07-24T10:52:00Z">
        <w:del w:id="380" w:author="Scott Steinschneider" w:date="2019-07-24T15:30:00Z">
          <w:r w:rsidR="009D5345" w:rsidDel="00EB5732">
            <w:rPr>
              <w:rFonts w:cstheme="minorHAnsi"/>
            </w:rPr>
            <w:delText xml:space="preserve">, particularly </w:delText>
          </w:r>
        </w:del>
      </w:ins>
      <w:ins w:id="381" w:author="Zachary Brodeur" w:date="2019-07-24T11:01:00Z">
        <w:del w:id="382" w:author="Scott Steinschneider" w:date="2019-07-24T15:30:00Z">
          <w:r w:rsidR="00E948D5" w:rsidDel="00EB5732">
            <w:rPr>
              <w:rFonts w:cstheme="minorHAnsi"/>
            </w:rPr>
            <w:delText>those of large-scale features,</w:delText>
          </w:r>
        </w:del>
      </w:ins>
      <w:ins w:id="383" w:author="Scott Steinschneider" w:date="2019-07-24T15:34:00Z">
        <w:r w:rsidR="00BF0ACB">
          <w:rPr>
            <w:rFonts w:cstheme="minorHAnsi"/>
          </w:rPr>
          <w:t>, rather than just local</w:t>
        </w:r>
        <w:r w:rsidR="004007FC">
          <w:rPr>
            <w:rFonts w:cstheme="minorHAnsi"/>
          </w:rPr>
          <w:t xml:space="preserve"> precipitation over a watershed</w:t>
        </w:r>
      </w:ins>
      <w:ins w:id="384" w:author="Zachary Brodeur" w:date="2019-07-24T11:01:00Z">
        <w:del w:id="385" w:author="Scott Steinschneider" w:date="2019-07-24T15:34:00Z">
          <w:r w:rsidR="00E948D5" w:rsidDel="00BF0ACB">
            <w:rPr>
              <w:rFonts w:cstheme="minorHAnsi"/>
            </w:rPr>
            <w:delText xml:space="preserve"> </w:delText>
          </w:r>
        </w:del>
        <w:del w:id="386" w:author="Scott Steinschneider" w:date="2019-07-24T15:31:00Z">
          <w:r w:rsidR="00E948D5" w:rsidDel="00EB5732">
            <w:rPr>
              <w:rFonts w:cstheme="minorHAnsi"/>
            </w:rPr>
            <w:delText>as</w:delText>
          </w:r>
        </w:del>
        <w:del w:id="387" w:author="Scott Steinschneider" w:date="2019-07-24T15:30:00Z">
          <w:r w:rsidR="00E948D5" w:rsidDel="00EB5732">
            <w:rPr>
              <w:rFonts w:cstheme="minorHAnsi"/>
            </w:rPr>
            <w:delText xml:space="preserve"> a</w:delText>
          </w:r>
        </w:del>
        <w:del w:id="388" w:author="Scott Steinschneider" w:date="2019-07-24T15:31:00Z">
          <w:r w:rsidR="00E948D5" w:rsidDel="00EB5732">
            <w:rPr>
              <w:rFonts w:cstheme="minorHAnsi"/>
            </w:rPr>
            <w:delText xml:space="preserve"> </w:delText>
          </w:r>
        </w:del>
      </w:ins>
      <w:ins w:id="389" w:author="Zachary Brodeur" w:date="2019-07-24T11:04:00Z">
        <w:del w:id="390" w:author="Scott Steinschneider" w:date="2019-07-24T15:31:00Z">
          <w:r w:rsidR="00E948D5" w:rsidDel="00EB5732">
            <w:rPr>
              <w:rFonts w:cstheme="minorHAnsi"/>
            </w:rPr>
            <w:delText xml:space="preserve">valuable </w:delText>
          </w:r>
        </w:del>
      </w:ins>
      <w:ins w:id="391" w:author="Zachary Brodeur" w:date="2019-07-24T11:05:00Z">
        <w:del w:id="392" w:author="Scott Steinschneider" w:date="2019-07-24T15:31:00Z">
          <w:r w:rsidR="00E948D5" w:rsidDel="00EB5732">
            <w:rPr>
              <w:rFonts w:cstheme="minorHAnsi"/>
            </w:rPr>
            <w:delText>input to</w:delText>
          </w:r>
        </w:del>
        <w:del w:id="393" w:author="Scott Steinschneider" w:date="2019-07-24T15:35:00Z">
          <w:r w:rsidR="00E948D5" w:rsidDel="004007FC">
            <w:rPr>
              <w:rFonts w:cstheme="minorHAnsi"/>
            </w:rPr>
            <w:delText xml:space="preserve"> </w:delText>
          </w:r>
        </w:del>
        <w:del w:id="394" w:author="Scott Steinschneider" w:date="2019-07-24T15:30:00Z">
          <w:r w:rsidR="00E948D5" w:rsidDel="00EB5732">
            <w:rPr>
              <w:rFonts w:cstheme="minorHAnsi"/>
            </w:rPr>
            <w:delText xml:space="preserve">forecast informed </w:delText>
          </w:r>
        </w:del>
        <w:del w:id="395" w:author="Scott Steinschneider" w:date="2019-07-24T15:35:00Z">
          <w:r w:rsidR="00E948D5" w:rsidDel="004007FC">
            <w:rPr>
              <w:rFonts w:cstheme="minorHAnsi"/>
            </w:rPr>
            <w:delText xml:space="preserve">reservoir operations at </w:delText>
          </w:r>
        </w:del>
        <w:del w:id="396" w:author="Scott Steinschneider" w:date="2019-07-24T15:31:00Z">
          <w:r w:rsidR="00E948D5" w:rsidDel="00EB5732">
            <w:rPr>
              <w:rFonts w:cstheme="minorHAnsi"/>
            </w:rPr>
            <w:delText>extended</w:delText>
          </w:r>
        </w:del>
        <w:del w:id="397" w:author="Scott Steinschneider" w:date="2019-07-24T15:35:00Z">
          <w:r w:rsidR="00E948D5" w:rsidDel="004007FC">
            <w:rPr>
              <w:rFonts w:cstheme="minorHAnsi"/>
            </w:rPr>
            <w:delText xml:space="preserve"> lead times</w:delText>
          </w:r>
        </w:del>
        <w:r w:rsidR="00E948D5">
          <w:rPr>
            <w:rFonts w:cstheme="minorHAnsi"/>
          </w:rPr>
          <w:t xml:space="preserve">. </w:t>
        </w:r>
      </w:ins>
    </w:p>
    <w:p w14:paraId="021FA9C9" w14:textId="77777777" w:rsidR="00673749" w:rsidRDefault="00673749"/>
    <w:sectPr w:rsidR="0067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cott Steinschneider" w:date="2019-07-24T14:56:00Z" w:initials="SS">
    <w:p w14:paraId="174028F4" w14:textId="659A6E37" w:rsidR="00FF063B" w:rsidRDefault="00FF063B">
      <w:pPr>
        <w:pStyle w:val="CommentText"/>
      </w:pPr>
      <w:r>
        <w:rPr>
          <w:rStyle w:val="CommentReference"/>
        </w:rPr>
        <w:annotationRef/>
      </w:r>
      <w:r>
        <w:t>Generally, watersheds are smaller, basins are bigger. Given our focus on the Sacramento basin, I made this small word change</w:t>
      </w:r>
      <w:r w:rsidR="00EF0C48">
        <w:t xml:space="preserve"> and a bit or word reordering, but</w:t>
      </w:r>
      <w:r>
        <w:t xml:space="preserve"> </w:t>
      </w:r>
      <w:r w:rsidR="00EF0C48">
        <w:t>o</w:t>
      </w:r>
      <w:r>
        <w:t xml:space="preserve">therwise, I like the title. </w:t>
      </w:r>
    </w:p>
  </w:comment>
  <w:comment w:id="1" w:author="Scott Steinschneider [2]" w:date="2019-07-23T20:35:00Z" w:initials="SS">
    <w:p w14:paraId="6B3AE66A" w14:textId="77777777" w:rsidR="00877F29" w:rsidRDefault="006E50C9">
      <w:pPr>
        <w:pStyle w:val="CommentText"/>
      </w:pPr>
      <w:r>
        <w:rPr>
          <w:rStyle w:val="CommentReference"/>
        </w:rPr>
        <w:annotationRef/>
      </w:r>
      <w:r>
        <w:t xml:space="preserve">Here and below: because we don’t actually analyze the use of these forecast errors for water management, I would avoid having it in the title and emphasizing it so much in the abstract. Rather, </w:t>
      </w:r>
      <w:r w:rsidR="00877F29">
        <w:t>I edited the abstract to</w:t>
      </w:r>
      <w:r>
        <w:t xml:space="preserve"> </w:t>
      </w:r>
      <w:r w:rsidR="00C468C6">
        <w:t>hint at it in the opening, and then at the</w:t>
      </w:r>
      <w:r>
        <w:t xml:space="preserve"> end</w:t>
      </w:r>
      <w:r w:rsidR="00C468C6">
        <w:t xml:space="preserve">, </w:t>
      </w:r>
      <w:r w:rsidR="00877F29">
        <w:t>adding</w:t>
      </w:r>
      <w:r>
        <w:t xml:space="preserve"> </w:t>
      </w:r>
      <w:r w:rsidR="00877F29">
        <w:t>a</w:t>
      </w:r>
      <w:r>
        <w:t xml:space="preserve"> line </w:t>
      </w:r>
      <w:r w:rsidR="00C468C6">
        <w:t>regarding</w:t>
      </w:r>
      <w:r>
        <w:t xml:space="preserve"> the value of the </w:t>
      </w:r>
      <w:r w:rsidR="00C468C6">
        <w:t>work for management applications</w:t>
      </w:r>
      <w:r>
        <w:t>.</w:t>
      </w:r>
      <w:r w:rsidR="00C468C6">
        <w:t xml:space="preserve"> But I wouldn’t go further than that, given the scope of the study. </w:t>
      </w:r>
      <w:r>
        <w:t xml:space="preserve"> </w:t>
      </w:r>
    </w:p>
    <w:p w14:paraId="0039E19A" w14:textId="77777777" w:rsidR="00877F29" w:rsidRDefault="00877F29">
      <w:pPr>
        <w:pStyle w:val="CommentText"/>
      </w:pPr>
    </w:p>
    <w:p w14:paraId="6C0FE835" w14:textId="4DA64F37" w:rsidR="006E50C9" w:rsidRDefault="00DB06CF">
      <w:pPr>
        <w:pStyle w:val="CommentText"/>
      </w:pPr>
      <w:r>
        <w:t xml:space="preserve">I would reword the title to be more in line with the work that was actually completed. </w:t>
      </w:r>
    </w:p>
  </w:comment>
  <w:comment w:id="17" w:author="Scott Steinschneider" w:date="2019-07-24T15:13:00Z" w:initials="SS">
    <w:p w14:paraId="5B65B764" w14:textId="45945311" w:rsidR="001F1CAE" w:rsidRDefault="001F1CAE">
      <w:pPr>
        <w:pStyle w:val="CommentText"/>
      </w:pPr>
      <w:r>
        <w:rPr>
          <w:rStyle w:val="CommentReference"/>
        </w:rPr>
        <w:annotationRef/>
      </w:r>
      <w:r>
        <w:t>It’s a well-known region, and so I think Northern should be capitalized in this context</w:t>
      </w:r>
    </w:p>
  </w:comment>
  <w:comment w:id="40" w:author="Scott Steinschneider [2]" w:date="2019-07-23T16:56:00Z" w:initials="SS">
    <w:p w14:paraId="187C6A5D" w14:textId="784C3029" w:rsidR="00EC0471" w:rsidRDefault="00EC0471">
      <w:pPr>
        <w:pStyle w:val="CommentText"/>
      </w:pPr>
      <w:r>
        <w:rPr>
          <w:rStyle w:val="CommentReference"/>
        </w:rPr>
        <w:annotationRef/>
      </w:r>
      <w:r>
        <w:t xml:space="preserve">Capitalize Northern? It’s a well-recognized region I think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4028F4" w15:done="0"/>
  <w15:commentEx w15:paraId="6C0FE835" w15:done="0"/>
  <w15:commentEx w15:paraId="5B65B764" w15:done="0"/>
  <w15:commentEx w15:paraId="187C6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0FE835" w16cid:durableId="20E1EE0B"/>
  <w16cid:commentId w16cid:paraId="187C6A5D" w16cid:durableId="20E1B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chary Brodeur">
    <w15:presenceInfo w15:providerId="Windows Live" w15:userId="f4b18479cf5f78c7"/>
  </w15:person>
  <w15:person w15:author="Scott Steinschneider">
    <w15:presenceInfo w15:providerId="AD" w15:userId="S-1-5-21-1275210071-879983540-725345543-923641"/>
  </w15:person>
  <w15:person w15:author="Scott Steinschneider [2]">
    <w15:presenceInfo w15:providerId="AD" w15:userId="S::ss3378@cornell.edu::df3bf190-8f74-4ee5-953d-170f3179c1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B9"/>
    <w:rsid w:val="0000510F"/>
    <w:rsid w:val="00063FFD"/>
    <w:rsid w:val="00076193"/>
    <w:rsid w:val="000932BF"/>
    <w:rsid w:val="000C5082"/>
    <w:rsid w:val="001751CF"/>
    <w:rsid w:val="001F1CAE"/>
    <w:rsid w:val="00207CB9"/>
    <w:rsid w:val="00250C90"/>
    <w:rsid w:val="00250EBC"/>
    <w:rsid w:val="00254949"/>
    <w:rsid w:val="002D2C21"/>
    <w:rsid w:val="002E18CE"/>
    <w:rsid w:val="003058D7"/>
    <w:rsid w:val="00314600"/>
    <w:rsid w:val="00374F6B"/>
    <w:rsid w:val="003A6E4C"/>
    <w:rsid w:val="003E08A3"/>
    <w:rsid w:val="003E3E83"/>
    <w:rsid w:val="003F2FF4"/>
    <w:rsid w:val="004007FC"/>
    <w:rsid w:val="00436834"/>
    <w:rsid w:val="00493918"/>
    <w:rsid w:val="004C760F"/>
    <w:rsid w:val="004D155E"/>
    <w:rsid w:val="005462B8"/>
    <w:rsid w:val="00576FCD"/>
    <w:rsid w:val="00581475"/>
    <w:rsid w:val="00673749"/>
    <w:rsid w:val="006848AA"/>
    <w:rsid w:val="006D56B7"/>
    <w:rsid w:val="006E50C9"/>
    <w:rsid w:val="0079784F"/>
    <w:rsid w:val="007F20A5"/>
    <w:rsid w:val="00823016"/>
    <w:rsid w:val="00831A77"/>
    <w:rsid w:val="00845EC9"/>
    <w:rsid w:val="00851098"/>
    <w:rsid w:val="008704EA"/>
    <w:rsid w:val="00877311"/>
    <w:rsid w:val="00877F29"/>
    <w:rsid w:val="008D2E11"/>
    <w:rsid w:val="009400FF"/>
    <w:rsid w:val="00943757"/>
    <w:rsid w:val="00982E50"/>
    <w:rsid w:val="009B5FC1"/>
    <w:rsid w:val="009D5345"/>
    <w:rsid w:val="00A3339D"/>
    <w:rsid w:val="00A679C2"/>
    <w:rsid w:val="00AF7414"/>
    <w:rsid w:val="00B43DB7"/>
    <w:rsid w:val="00BC3856"/>
    <w:rsid w:val="00BD7ECD"/>
    <w:rsid w:val="00BF0ACB"/>
    <w:rsid w:val="00BF4A0F"/>
    <w:rsid w:val="00C44776"/>
    <w:rsid w:val="00C468C6"/>
    <w:rsid w:val="00CA7F04"/>
    <w:rsid w:val="00D260C4"/>
    <w:rsid w:val="00D66B51"/>
    <w:rsid w:val="00DB06CF"/>
    <w:rsid w:val="00DE5784"/>
    <w:rsid w:val="00E16F79"/>
    <w:rsid w:val="00E948D5"/>
    <w:rsid w:val="00EB5732"/>
    <w:rsid w:val="00EC0471"/>
    <w:rsid w:val="00EF0C48"/>
    <w:rsid w:val="00F37525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C126"/>
  <w15:chartTrackingRefBased/>
  <w15:docId w15:val="{D43B2289-A78F-4F2C-86DB-3BFD40E3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4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4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Brodeur</dc:creator>
  <cp:keywords/>
  <dc:description/>
  <cp:lastModifiedBy>Zachary Brodeur</cp:lastModifiedBy>
  <cp:revision>3</cp:revision>
  <dcterms:created xsi:type="dcterms:W3CDTF">2019-07-25T13:23:00Z</dcterms:created>
  <dcterms:modified xsi:type="dcterms:W3CDTF">2019-07-25T13:24:00Z</dcterms:modified>
</cp:coreProperties>
</file>